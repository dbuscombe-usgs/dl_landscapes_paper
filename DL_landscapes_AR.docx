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03215" w14:textId="0E5E8B78" w:rsidR="005C2B21" w:rsidRPr="005C6623" w:rsidRDefault="002B5C3F" w:rsidP="008C6F53">
      <w:pPr>
        <w:jc w:val="both"/>
        <w:rPr>
          <w:rFonts w:asciiTheme="majorHAnsi" w:hAnsiTheme="majorHAnsi" w:cstheme="majorHAnsi"/>
          <w:b/>
          <w:sz w:val="24"/>
          <w:szCs w:val="24"/>
        </w:rPr>
      </w:pPr>
      <w:r w:rsidRPr="005C6623">
        <w:rPr>
          <w:rFonts w:asciiTheme="majorHAnsi" w:hAnsiTheme="majorHAnsi" w:cstheme="majorHAnsi"/>
          <w:sz w:val="24"/>
          <w:szCs w:val="24"/>
        </w:rPr>
        <w:t>Working title:</w:t>
      </w:r>
      <w:r w:rsidRPr="005C6623">
        <w:rPr>
          <w:rFonts w:asciiTheme="majorHAnsi" w:hAnsiTheme="majorHAnsi" w:cstheme="majorHAnsi"/>
          <w:b/>
          <w:sz w:val="24"/>
          <w:szCs w:val="24"/>
        </w:rPr>
        <w:t xml:space="preserve"> </w:t>
      </w:r>
      <w:r w:rsidR="004D3DD9" w:rsidRPr="005C6623">
        <w:rPr>
          <w:rFonts w:asciiTheme="majorHAnsi" w:hAnsiTheme="majorHAnsi" w:cstheme="majorHAnsi"/>
          <w:b/>
          <w:sz w:val="24"/>
          <w:szCs w:val="24"/>
        </w:rPr>
        <w:t xml:space="preserve">How good are </w:t>
      </w:r>
      <w:r w:rsidR="00DF60F8" w:rsidRPr="005C6623">
        <w:rPr>
          <w:rFonts w:asciiTheme="majorHAnsi" w:hAnsiTheme="majorHAnsi" w:cstheme="majorHAnsi"/>
          <w:b/>
          <w:sz w:val="24"/>
          <w:szCs w:val="24"/>
        </w:rPr>
        <w:t xml:space="preserve">retrained </w:t>
      </w:r>
      <w:r w:rsidR="004D3DD9" w:rsidRPr="005C6623">
        <w:rPr>
          <w:rFonts w:asciiTheme="majorHAnsi" w:hAnsiTheme="majorHAnsi" w:cstheme="majorHAnsi"/>
          <w:b/>
          <w:sz w:val="24"/>
          <w:szCs w:val="24"/>
        </w:rPr>
        <w:t>deep neural networks at classifying images of landscapes?</w:t>
      </w:r>
    </w:p>
    <w:p w14:paraId="633E45DD" w14:textId="77777777" w:rsidR="005C2B21" w:rsidRPr="005C6623" w:rsidRDefault="002B5C3F" w:rsidP="008C6F53">
      <w:pPr>
        <w:jc w:val="both"/>
        <w:rPr>
          <w:rFonts w:asciiTheme="majorHAnsi" w:hAnsiTheme="majorHAnsi" w:cstheme="majorHAnsi"/>
          <w:sz w:val="24"/>
          <w:szCs w:val="24"/>
        </w:rPr>
      </w:pPr>
      <w:r w:rsidRPr="005C6623">
        <w:rPr>
          <w:rFonts w:asciiTheme="majorHAnsi" w:hAnsiTheme="majorHAnsi" w:cstheme="majorHAnsi"/>
          <w:sz w:val="24"/>
          <w:szCs w:val="24"/>
        </w:rPr>
        <w:t xml:space="preserve">Authors: </w:t>
      </w:r>
      <w:r w:rsidR="00F35D5A" w:rsidRPr="005C6623">
        <w:rPr>
          <w:rFonts w:asciiTheme="majorHAnsi" w:hAnsiTheme="majorHAnsi" w:cstheme="majorHAnsi"/>
          <w:sz w:val="24"/>
          <w:szCs w:val="24"/>
        </w:rPr>
        <w:t>Dan, Jon, Andy</w:t>
      </w:r>
      <w:proofErr w:type="gramStart"/>
      <w:r w:rsidR="00F35D5A" w:rsidRPr="005C6623">
        <w:rPr>
          <w:rFonts w:asciiTheme="majorHAnsi" w:hAnsiTheme="majorHAnsi" w:cstheme="majorHAnsi"/>
          <w:sz w:val="24"/>
          <w:szCs w:val="24"/>
          <w:highlight w:val="yellow"/>
        </w:rPr>
        <w:t>, ?</w:t>
      </w:r>
      <w:proofErr w:type="gramEnd"/>
    </w:p>
    <w:p w14:paraId="670B2140" w14:textId="639F90D6" w:rsidR="00F35D5A" w:rsidRPr="005C6623" w:rsidRDefault="000866E3" w:rsidP="008C6F53">
      <w:pPr>
        <w:jc w:val="both"/>
        <w:rPr>
          <w:rFonts w:asciiTheme="majorHAnsi" w:hAnsiTheme="majorHAnsi" w:cstheme="majorHAnsi"/>
          <w:sz w:val="24"/>
          <w:szCs w:val="24"/>
        </w:rPr>
      </w:pPr>
      <w:r w:rsidRPr="005C6623">
        <w:rPr>
          <w:rFonts w:asciiTheme="majorHAnsi" w:hAnsiTheme="majorHAnsi" w:cstheme="majorHAnsi"/>
          <w:sz w:val="24"/>
          <w:szCs w:val="24"/>
        </w:rPr>
        <w:t xml:space="preserve"> (want </w:t>
      </w:r>
      <w:r w:rsidR="000B0F6E">
        <w:rPr>
          <w:rFonts w:asciiTheme="majorHAnsi" w:hAnsiTheme="majorHAnsi" w:cstheme="majorHAnsi"/>
          <w:sz w:val="24"/>
          <w:szCs w:val="24"/>
        </w:rPr>
        <w:t xml:space="preserve">open </w:t>
      </w:r>
      <w:r w:rsidR="002132F5">
        <w:rPr>
          <w:rFonts w:asciiTheme="majorHAnsi" w:hAnsiTheme="majorHAnsi" w:cstheme="majorHAnsi"/>
          <w:sz w:val="24"/>
          <w:szCs w:val="24"/>
        </w:rPr>
        <w:t>access</w:t>
      </w:r>
      <w:r w:rsidR="000B0F6E">
        <w:rPr>
          <w:rFonts w:asciiTheme="majorHAnsi" w:hAnsiTheme="majorHAnsi" w:cstheme="majorHAnsi"/>
          <w:sz w:val="24"/>
          <w:szCs w:val="24"/>
        </w:rPr>
        <w:t xml:space="preserve"> and </w:t>
      </w:r>
      <w:r w:rsidRPr="005C6623">
        <w:rPr>
          <w:rFonts w:asciiTheme="majorHAnsi" w:hAnsiTheme="majorHAnsi" w:cstheme="majorHAnsi"/>
          <w:sz w:val="24"/>
          <w:szCs w:val="24"/>
        </w:rPr>
        <w:t>rapid publication</w:t>
      </w:r>
      <w:r w:rsidR="00AA227A" w:rsidRPr="005C6623">
        <w:rPr>
          <w:rFonts w:asciiTheme="majorHAnsi" w:hAnsiTheme="majorHAnsi" w:cstheme="majorHAnsi"/>
          <w:sz w:val="24"/>
          <w:szCs w:val="24"/>
        </w:rPr>
        <w:t xml:space="preserve"> ahead of workshops</w:t>
      </w:r>
      <w:r w:rsidR="000C237B">
        <w:rPr>
          <w:rFonts w:asciiTheme="majorHAnsi" w:hAnsiTheme="majorHAnsi" w:cstheme="majorHAnsi"/>
          <w:sz w:val="24"/>
          <w:szCs w:val="24"/>
        </w:rPr>
        <w:t xml:space="preserve"> and use in upcoming papers</w:t>
      </w:r>
      <w:r w:rsidRPr="005C6623">
        <w:rPr>
          <w:rFonts w:asciiTheme="majorHAnsi" w:hAnsiTheme="majorHAnsi" w:cstheme="majorHAnsi"/>
          <w:sz w:val="24"/>
          <w:szCs w:val="24"/>
        </w:rPr>
        <w:t>)</w:t>
      </w:r>
      <w:r w:rsidR="002B5C3F" w:rsidRPr="005C6623">
        <w:rPr>
          <w:rFonts w:asciiTheme="majorHAnsi" w:hAnsiTheme="majorHAnsi" w:cstheme="majorHAnsi"/>
          <w:sz w:val="24"/>
          <w:szCs w:val="24"/>
        </w:rPr>
        <w:t xml:space="preserve">: </w:t>
      </w:r>
      <w:commentRangeStart w:id="0"/>
      <w:r w:rsidR="002B5C3F" w:rsidRPr="005C6623">
        <w:rPr>
          <w:rFonts w:asciiTheme="majorHAnsi" w:hAnsiTheme="majorHAnsi" w:cstheme="majorHAnsi"/>
          <w:sz w:val="24"/>
          <w:szCs w:val="24"/>
        </w:rPr>
        <w:t>Geosciences</w:t>
      </w:r>
      <w:commentRangeEnd w:id="0"/>
      <w:r w:rsidR="00AA227A" w:rsidRPr="005C6623">
        <w:rPr>
          <w:rStyle w:val="CommentReference"/>
          <w:rFonts w:asciiTheme="majorHAnsi" w:hAnsiTheme="majorHAnsi" w:cstheme="majorHAnsi"/>
          <w:sz w:val="24"/>
          <w:szCs w:val="24"/>
        </w:rPr>
        <w:commentReference w:id="0"/>
      </w:r>
      <w:r w:rsidR="002B5C3F" w:rsidRPr="005C6623">
        <w:rPr>
          <w:rFonts w:asciiTheme="majorHAnsi" w:hAnsiTheme="majorHAnsi" w:cstheme="majorHAnsi"/>
          <w:sz w:val="24"/>
          <w:szCs w:val="24"/>
        </w:rPr>
        <w:t xml:space="preserve">? </w:t>
      </w:r>
    </w:p>
    <w:p w14:paraId="310778A8" w14:textId="77777777" w:rsidR="002B5C3F" w:rsidRPr="005C6623" w:rsidRDefault="002B5C3F" w:rsidP="008C6F53">
      <w:pPr>
        <w:jc w:val="both"/>
        <w:rPr>
          <w:rFonts w:asciiTheme="majorHAnsi" w:hAnsiTheme="majorHAnsi" w:cstheme="majorHAnsi"/>
          <w:sz w:val="24"/>
          <w:szCs w:val="24"/>
        </w:rPr>
      </w:pPr>
    </w:p>
    <w:p w14:paraId="06AC87CC" w14:textId="77777777" w:rsidR="005C2B21" w:rsidRPr="005C6623" w:rsidRDefault="005C2B21" w:rsidP="008C6F53">
      <w:pPr>
        <w:jc w:val="both"/>
        <w:rPr>
          <w:rFonts w:asciiTheme="majorHAnsi" w:hAnsiTheme="majorHAnsi" w:cstheme="majorHAnsi"/>
          <w:b/>
          <w:sz w:val="24"/>
          <w:szCs w:val="24"/>
          <w:u w:val="single"/>
        </w:rPr>
      </w:pPr>
      <w:r w:rsidRPr="005C6623">
        <w:rPr>
          <w:rFonts w:asciiTheme="majorHAnsi" w:hAnsiTheme="majorHAnsi" w:cstheme="majorHAnsi"/>
          <w:b/>
          <w:sz w:val="24"/>
          <w:szCs w:val="24"/>
          <w:u w:val="single"/>
        </w:rPr>
        <w:t>Abstract</w:t>
      </w:r>
    </w:p>
    <w:p w14:paraId="23E24A85" w14:textId="2C6630F2" w:rsidR="003A1B9D" w:rsidRPr="005C6623" w:rsidRDefault="004D3DD9" w:rsidP="008C6F53">
      <w:pPr>
        <w:jc w:val="both"/>
        <w:rPr>
          <w:rFonts w:asciiTheme="majorHAnsi" w:hAnsiTheme="majorHAnsi" w:cstheme="majorHAnsi"/>
          <w:sz w:val="24"/>
          <w:szCs w:val="24"/>
        </w:rPr>
      </w:pPr>
      <w:r w:rsidRPr="005C6623">
        <w:rPr>
          <w:rFonts w:asciiTheme="majorHAnsi" w:hAnsiTheme="majorHAnsi" w:cstheme="majorHAnsi"/>
          <w:sz w:val="24"/>
          <w:szCs w:val="24"/>
        </w:rPr>
        <w:t xml:space="preserve">There is a growing need for fully automated pixel-scale classification </w:t>
      </w:r>
      <w:r w:rsidR="00F35D5A" w:rsidRPr="005C6623">
        <w:rPr>
          <w:rFonts w:asciiTheme="majorHAnsi" w:hAnsiTheme="majorHAnsi" w:cstheme="majorHAnsi"/>
          <w:sz w:val="24"/>
          <w:szCs w:val="24"/>
        </w:rPr>
        <w:t xml:space="preserve">of large </w:t>
      </w:r>
      <w:r w:rsidRPr="005C6623">
        <w:rPr>
          <w:rFonts w:asciiTheme="majorHAnsi" w:hAnsiTheme="majorHAnsi" w:cstheme="majorHAnsi"/>
          <w:sz w:val="24"/>
          <w:szCs w:val="24"/>
        </w:rPr>
        <w:t xml:space="preserve">datasets </w:t>
      </w:r>
      <w:del w:id="1" w:author="Ritchie, Andrew C." w:date="2018-05-29T12:16:00Z">
        <w:r w:rsidRPr="005C6623" w:rsidDel="007A4FB0">
          <w:rPr>
            <w:rFonts w:asciiTheme="majorHAnsi" w:hAnsiTheme="majorHAnsi" w:cstheme="majorHAnsi"/>
            <w:sz w:val="24"/>
            <w:szCs w:val="24"/>
          </w:rPr>
          <w:delText xml:space="preserve">consisting </w:delText>
        </w:r>
      </w:del>
      <w:r w:rsidRPr="005C6623">
        <w:rPr>
          <w:rFonts w:asciiTheme="majorHAnsi" w:hAnsiTheme="majorHAnsi" w:cstheme="majorHAnsi"/>
          <w:sz w:val="24"/>
          <w:szCs w:val="24"/>
        </w:rPr>
        <w:t xml:space="preserve">of </w:t>
      </w:r>
      <w:r w:rsidR="00F35D5A" w:rsidRPr="005C6623">
        <w:rPr>
          <w:rFonts w:asciiTheme="majorHAnsi" w:hAnsiTheme="majorHAnsi" w:cstheme="majorHAnsi"/>
          <w:sz w:val="24"/>
          <w:szCs w:val="24"/>
        </w:rPr>
        <w:t xml:space="preserve">color digital </w:t>
      </w:r>
      <w:r w:rsidRPr="005C6623">
        <w:rPr>
          <w:rFonts w:asciiTheme="majorHAnsi" w:hAnsiTheme="majorHAnsi" w:cstheme="majorHAnsi"/>
          <w:sz w:val="24"/>
          <w:szCs w:val="24"/>
        </w:rPr>
        <w:t xml:space="preserve">photographic imagery, </w:t>
      </w:r>
      <w:del w:id="2" w:author="Ritchie, Andrew C." w:date="2018-05-29T12:02:00Z">
        <w:r w:rsidRPr="005C6623" w:rsidDel="005D7197">
          <w:rPr>
            <w:rFonts w:asciiTheme="majorHAnsi" w:hAnsiTheme="majorHAnsi" w:cstheme="majorHAnsi"/>
            <w:sz w:val="24"/>
            <w:szCs w:val="24"/>
          </w:rPr>
          <w:delText>in the</w:delText>
        </w:r>
      </w:del>
      <w:ins w:id="3" w:author="Ritchie, Andrew C." w:date="2018-05-29T12:02:00Z">
        <w:r w:rsidR="005D7197">
          <w:rPr>
            <w:rFonts w:asciiTheme="majorHAnsi" w:hAnsiTheme="majorHAnsi" w:cstheme="majorHAnsi"/>
            <w:sz w:val="24"/>
            <w:szCs w:val="24"/>
          </w:rPr>
          <w:t>to aid</w:t>
        </w:r>
      </w:ins>
      <w:r w:rsidRPr="005C6623">
        <w:rPr>
          <w:rFonts w:asciiTheme="majorHAnsi" w:hAnsiTheme="majorHAnsi" w:cstheme="majorHAnsi"/>
          <w:sz w:val="24"/>
          <w:szCs w:val="24"/>
        </w:rPr>
        <w:t xml:space="preserve"> analysis and interpretation of natural landscapes and geomorphic processes. The application of deep </w:t>
      </w:r>
      <w:r w:rsidR="003A1B9D" w:rsidRPr="005C6623">
        <w:rPr>
          <w:rFonts w:asciiTheme="majorHAnsi" w:hAnsiTheme="majorHAnsi" w:cstheme="majorHAnsi"/>
          <w:sz w:val="24"/>
          <w:szCs w:val="24"/>
        </w:rPr>
        <w:t xml:space="preserve">learning, specifically deep </w:t>
      </w:r>
      <w:r w:rsidRPr="005C6623">
        <w:rPr>
          <w:rFonts w:asciiTheme="majorHAnsi" w:hAnsiTheme="majorHAnsi" w:cstheme="majorHAnsi"/>
          <w:sz w:val="24"/>
          <w:szCs w:val="24"/>
        </w:rPr>
        <w:t>convolutional neural networks (DCNNs)</w:t>
      </w:r>
      <w:r w:rsidR="003A1B9D" w:rsidRPr="005C6623">
        <w:rPr>
          <w:rFonts w:asciiTheme="majorHAnsi" w:hAnsiTheme="majorHAnsi" w:cstheme="majorHAnsi"/>
          <w:sz w:val="24"/>
          <w:szCs w:val="24"/>
        </w:rPr>
        <w:t>,</w:t>
      </w:r>
      <w:r w:rsidRPr="005C6623">
        <w:rPr>
          <w:rFonts w:asciiTheme="majorHAnsi" w:hAnsiTheme="majorHAnsi" w:cstheme="majorHAnsi"/>
          <w:sz w:val="24"/>
          <w:szCs w:val="24"/>
        </w:rPr>
        <w:t xml:space="preserve"> to the </w:t>
      </w:r>
      <w:r w:rsidR="00F35D5A" w:rsidRPr="005C6623">
        <w:rPr>
          <w:rFonts w:asciiTheme="majorHAnsi" w:hAnsiTheme="majorHAnsi" w:cstheme="majorHAnsi"/>
          <w:sz w:val="24"/>
          <w:szCs w:val="24"/>
        </w:rPr>
        <w:t>classification</w:t>
      </w:r>
      <w:r w:rsidRPr="005C6623">
        <w:rPr>
          <w:rFonts w:asciiTheme="majorHAnsi" w:hAnsiTheme="majorHAnsi" w:cstheme="majorHAnsi"/>
          <w:sz w:val="24"/>
          <w:szCs w:val="24"/>
        </w:rPr>
        <w:t xml:space="preserve"> of remotely sensed imagery has the potential to </w:t>
      </w:r>
      <w:r w:rsidR="00F35D5A" w:rsidRPr="005C6623">
        <w:rPr>
          <w:rFonts w:asciiTheme="majorHAnsi" w:hAnsiTheme="majorHAnsi" w:cstheme="majorHAnsi"/>
          <w:sz w:val="24"/>
          <w:szCs w:val="24"/>
        </w:rPr>
        <w:t xml:space="preserve">both </w:t>
      </w:r>
      <w:r w:rsidRPr="005C6623">
        <w:rPr>
          <w:rFonts w:asciiTheme="majorHAnsi" w:hAnsiTheme="majorHAnsi" w:cstheme="majorHAnsi"/>
          <w:sz w:val="24"/>
          <w:szCs w:val="24"/>
        </w:rPr>
        <w:t xml:space="preserve">outperform </w:t>
      </w:r>
      <w:r w:rsidR="00F35D5A" w:rsidRPr="005C6623">
        <w:rPr>
          <w:rFonts w:asciiTheme="majorHAnsi" w:hAnsiTheme="majorHAnsi" w:cstheme="majorHAnsi"/>
          <w:sz w:val="24"/>
          <w:szCs w:val="24"/>
        </w:rPr>
        <w:t xml:space="preserve">and simplify such tasks, compared to </w:t>
      </w:r>
      <w:r w:rsidRPr="005C6623">
        <w:rPr>
          <w:rFonts w:asciiTheme="majorHAnsi" w:hAnsiTheme="majorHAnsi" w:cstheme="majorHAnsi"/>
          <w:sz w:val="24"/>
          <w:szCs w:val="24"/>
        </w:rPr>
        <w:t>traditional approaches.</w:t>
      </w:r>
      <w:r w:rsidR="003A1B9D" w:rsidRPr="005C6623">
        <w:rPr>
          <w:rFonts w:asciiTheme="majorHAnsi" w:hAnsiTheme="majorHAnsi" w:cstheme="majorHAnsi"/>
          <w:sz w:val="24"/>
          <w:szCs w:val="24"/>
        </w:rPr>
        <w:t xml:space="preserve"> </w:t>
      </w:r>
      <w:r w:rsidRPr="005C6623">
        <w:rPr>
          <w:rFonts w:asciiTheme="majorHAnsi" w:hAnsiTheme="majorHAnsi" w:cstheme="majorHAnsi"/>
          <w:sz w:val="24"/>
          <w:szCs w:val="24"/>
        </w:rPr>
        <w:t xml:space="preserve">However, the general usefulness of deep learning applied to conventional photographic imagery at </w:t>
      </w:r>
      <w:del w:id="4" w:author="Ritchie, Andrew C." w:date="2018-05-29T12:19:00Z">
        <w:r w:rsidRPr="005C6623" w:rsidDel="007A4FB0">
          <w:rPr>
            <w:rFonts w:asciiTheme="majorHAnsi" w:hAnsiTheme="majorHAnsi" w:cstheme="majorHAnsi"/>
            <w:sz w:val="24"/>
            <w:szCs w:val="24"/>
          </w:rPr>
          <w:delText xml:space="preserve">the </w:delText>
        </w:r>
      </w:del>
      <w:ins w:id="5" w:author="Ritchie, Andrew C." w:date="2018-05-29T12:19:00Z">
        <w:r w:rsidR="007A4FB0">
          <w:rPr>
            <w:rFonts w:asciiTheme="majorHAnsi" w:hAnsiTheme="majorHAnsi" w:cstheme="majorHAnsi"/>
            <w:sz w:val="24"/>
            <w:szCs w:val="24"/>
          </w:rPr>
          <w:t>a</w:t>
        </w:r>
        <w:r w:rsidR="007A4FB0" w:rsidRPr="005C6623">
          <w:rPr>
            <w:rFonts w:asciiTheme="majorHAnsi" w:hAnsiTheme="majorHAnsi" w:cstheme="majorHAnsi"/>
            <w:sz w:val="24"/>
            <w:szCs w:val="24"/>
          </w:rPr>
          <w:t xml:space="preserve"> </w:t>
        </w:r>
      </w:ins>
      <w:r w:rsidRPr="005C6623">
        <w:rPr>
          <w:rFonts w:asciiTheme="majorHAnsi" w:hAnsiTheme="majorHAnsi" w:cstheme="majorHAnsi"/>
          <w:sz w:val="24"/>
          <w:szCs w:val="24"/>
        </w:rPr>
        <w:t>landscape scale</w:t>
      </w:r>
      <w:del w:id="6" w:author="Ritchie, Andrew C." w:date="2018-05-29T12:19:00Z">
        <w:r w:rsidRPr="005C6623" w:rsidDel="007A4FB0">
          <w:rPr>
            <w:rFonts w:asciiTheme="majorHAnsi" w:hAnsiTheme="majorHAnsi" w:cstheme="majorHAnsi"/>
            <w:sz w:val="24"/>
            <w:szCs w:val="24"/>
          </w:rPr>
          <w:delText>s</w:delText>
        </w:r>
      </w:del>
      <w:r w:rsidRPr="005C6623">
        <w:rPr>
          <w:rFonts w:asciiTheme="majorHAnsi" w:hAnsiTheme="majorHAnsi" w:cstheme="majorHAnsi"/>
          <w:sz w:val="24"/>
          <w:szCs w:val="24"/>
        </w:rPr>
        <w:t xml:space="preserve"> is, at yet, largely unproven.</w:t>
      </w:r>
      <w:r w:rsidR="00527280" w:rsidRPr="005C6623">
        <w:rPr>
          <w:rFonts w:asciiTheme="majorHAnsi" w:hAnsiTheme="majorHAnsi" w:cstheme="majorHAnsi"/>
          <w:sz w:val="24"/>
          <w:szCs w:val="24"/>
        </w:rPr>
        <w:t xml:space="preserve"> DCNNs are computationally intensive to train and deploy, very data hungry (often requiring millions of examples to train from scratch), and require expert knowledge to design and optimize. However, these issues are mostly overcome for general applications using ‘transfer learning’, in which existing DCNN architectures, built by specialists using massive image databases and designed to recognize features/objects in images in a generic sense, </w:t>
      </w:r>
      <w:r w:rsidR="00180582" w:rsidRPr="005C6623">
        <w:rPr>
          <w:rFonts w:asciiTheme="majorHAnsi" w:hAnsiTheme="majorHAnsi" w:cstheme="majorHAnsi"/>
          <w:sz w:val="24"/>
          <w:szCs w:val="24"/>
        </w:rPr>
        <w:t xml:space="preserve">and with well-studied properties, </w:t>
      </w:r>
      <w:r w:rsidR="00527280" w:rsidRPr="005C6623">
        <w:rPr>
          <w:rFonts w:asciiTheme="majorHAnsi" w:hAnsiTheme="majorHAnsi" w:cstheme="majorHAnsi"/>
          <w:sz w:val="24"/>
          <w:szCs w:val="24"/>
        </w:rPr>
        <w:t>are retrained to classify specific</w:t>
      </w:r>
      <w:r w:rsidR="00180582" w:rsidRPr="005C6623">
        <w:rPr>
          <w:rFonts w:asciiTheme="majorHAnsi" w:hAnsiTheme="majorHAnsi" w:cstheme="majorHAnsi"/>
          <w:sz w:val="24"/>
          <w:szCs w:val="24"/>
        </w:rPr>
        <w:t xml:space="preserve"> objects and features. </w:t>
      </w:r>
      <w:r w:rsidRPr="005C6623">
        <w:rPr>
          <w:rFonts w:asciiTheme="majorHAnsi" w:hAnsiTheme="majorHAnsi" w:cstheme="majorHAnsi"/>
          <w:sz w:val="24"/>
          <w:szCs w:val="24"/>
        </w:rPr>
        <w:t>I</w:t>
      </w:r>
      <w:r w:rsidR="00180582" w:rsidRPr="005C6623">
        <w:rPr>
          <w:rFonts w:asciiTheme="majorHAnsi" w:hAnsiTheme="majorHAnsi" w:cstheme="majorHAnsi"/>
          <w:sz w:val="24"/>
          <w:szCs w:val="24"/>
        </w:rPr>
        <w:t xml:space="preserve">f DCNN-based image classification </w:t>
      </w:r>
      <w:r w:rsidRPr="005C6623">
        <w:rPr>
          <w:rFonts w:asciiTheme="majorHAnsi" w:hAnsiTheme="majorHAnsi" w:cstheme="majorHAnsi"/>
          <w:sz w:val="24"/>
          <w:szCs w:val="24"/>
        </w:rPr>
        <w:t xml:space="preserve">is to gain wider </w:t>
      </w:r>
      <w:r w:rsidR="00F35D5A" w:rsidRPr="005C6623">
        <w:rPr>
          <w:rFonts w:asciiTheme="majorHAnsi" w:hAnsiTheme="majorHAnsi" w:cstheme="majorHAnsi"/>
          <w:sz w:val="24"/>
          <w:szCs w:val="24"/>
        </w:rPr>
        <w:t xml:space="preserve">application and </w:t>
      </w:r>
      <w:r w:rsidRPr="005C6623">
        <w:rPr>
          <w:rFonts w:asciiTheme="majorHAnsi" w:hAnsiTheme="majorHAnsi" w:cstheme="majorHAnsi"/>
          <w:sz w:val="24"/>
          <w:szCs w:val="24"/>
        </w:rPr>
        <w:t>acceptance with</w:t>
      </w:r>
      <w:ins w:id="7" w:author="Ritchie, Andrew C." w:date="2018-05-29T12:20:00Z">
        <w:r w:rsidR="007A4FB0">
          <w:rPr>
            <w:rFonts w:asciiTheme="majorHAnsi" w:hAnsiTheme="majorHAnsi" w:cstheme="majorHAnsi"/>
            <w:sz w:val="24"/>
            <w:szCs w:val="24"/>
          </w:rPr>
          <w:t>in</w:t>
        </w:r>
      </w:ins>
      <w:r w:rsidRPr="005C6623">
        <w:rPr>
          <w:rFonts w:asciiTheme="majorHAnsi" w:hAnsiTheme="majorHAnsi" w:cstheme="majorHAnsi"/>
          <w:sz w:val="24"/>
          <w:szCs w:val="24"/>
        </w:rPr>
        <w:t xml:space="preserve"> the geoscience community, demonstrable successes need to be coupled with accessible tools </w:t>
      </w:r>
      <w:del w:id="8" w:author="Ritchie, Andrew C." w:date="2018-05-29T12:25:00Z">
        <w:r w:rsidR="003A1B9D" w:rsidRPr="005C6623" w:rsidDel="007A4FB0">
          <w:rPr>
            <w:rFonts w:asciiTheme="majorHAnsi" w:hAnsiTheme="majorHAnsi" w:cstheme="majorHAnsi"/>
            <w:sz w:val="24"/>
            <w:szCs w:val="24"/>
          </w:rPr>
          <w:delText xml:space="preserve">with which to </w:delText>
        </w:r>
        <w:r w:rsidR="00180582" w:rsidRPr="005C6623" w:rsidDel="007A4FB0">
          <w:rPr>
            <w:rFonts w:asciiTheme="majorHAnsi" w:hAnsiTheme="majorHAnsi" w:cstheme="majorHAnsi"/>
            <w:sz w:val="24"/>
            <w:szCs w:val="24"/>
          </w:rPr>
          <w:delText>transfer</w:delText>
        </w:r>
      </w:del>
      <w:ins w:id="9" w:author="Ritchie, Andrew C." w:date="2018-05-29T12:25:00Z">
        <w:r w:rsidR="007A4FB0">
          <w:rPr>
            <w:rFonts w:asciiTheme="majorHAnsi" w:hAnsiTheme="majorHAnsi" w:cstheme="majorHAnsi"/>
            <w:sz w:val="24"/>
            <w:szCs w:val="24"/>
          </w:rPr>
          <w:t>to retrain</w:t>
        </w:r>
      </w:ins>
      <w:r w:rsidR="003A1B9D" w:rsidRPr="005C6623">
        <w:rPr>
          <w:rFonts w:asciiTheme="majorHAnsi" w:hAnsiTheme="majorHAnsi" w:cstheme="majorHAnsi"/>
          <w:sz w:val="24"/>
          <w:szCs w:val="24"/>
        </w:rPr>
        <w:t xml:space="preserve"> deep neural networks to </w:t>
      </w:r>
      <w:ins w:id="10" w:author="Ritchie, Andrew C." w:date="2018-05-29T12:25:00Z">
        <w:r w:rsidR="007A4FB0">
          <w:rPr>
            <w:rFonts w:asciiTheme="majorHAnsi" w:hAnsiTheme="majorHAnsi" w:cstheme="majorHAnsi"/>
            <w:sz w:val="24"/>
            <w:szCs w:val="24"/>
          </w:rPr>
          <w:t xml:space="preserve">discriminate </w:t>
        </w:r>
      </w:ins>
      <w:r w:rsidR="00180582" w:rsidRPr="005C6623">
        <w:rPr>
          <w:rFonts w:asciiTheme="majorHAnsi" w:hAnsiTheme="majorHAnsi" w:cstheme="majorHAnsi"/>
          <w:sz w:val="24"/>
          <w:szCs w:val="24"/>
        </w:rPr>
        <w:t>landforms and land</w:t>
      </w:r>
      <w:r w:rsidR="007377FB" w:rsidRPr="005C6623">
        <w:rPr>
          <w:rFonts w:asciiTheme="majorHAnsi" w:hAnsiTheme="majorHAnsi" w:cstheme="majorHAnsi"/>
          <w:sz w:val="24"/>
          <w:szCs w:val="24"/>
        </w:rPr>
        <w:t xml:space="preserve"> </w:t>
      </w:r>
      <w:r w:rsidR="00180582" w:rsidRPr="005C6623">
        <w:rPr>
          <w:rFonts w:asciiTheme="majorHAnsi" w:hAnsiTheme="majorHAnsi" w:cstheme="majorHAnsi"/>
          <w:sz w:val="24"/>
          <w:szCs w:val="24"/>
        </w:rPr>
        <w:t xml:space="preserve">uses in </w:t>
      </w:r>
      <w:del w:id="11" w:author="Ritchie, Andrew C." w:date="2018-05-29T12:24:00Z">
        <w:r w:rsidR="00180582" w:rsidRPr="005C6623" w:rsidDel="007A4FB0">
          <w:rPr>
            <w:rFonts w:asciiTheme="majorHAnsi" w:hAnsiTheme="majorHAnsi" w:cstheme="majorHAnsi"/>
            <w:sz w:val="24"/>
            <w:szCs w:val="24"/>
          </w:rPr>
          <w:delText>images of landscapes</w:delText>
        </w:r>
      </w:del>
      <w:ins w:id="12" w:author="Ritchie, Andrew C." w:date="2018-05-29T12:24:00Z">
        <w:r w:rsidR="007A4FB0">
          <w:rPr>
            <w:rFonts w:asciiTheme="majorHAnsi" w:hAnsiTheme="majorHAnsi" w:cstheme="majorHAnsi"/>
            <w:sz w:val="24"/>
            <w:szCs w:val="24"/>
          </w:rPr>
          <w:t>landscape imagery</w:t>
        </w:r>
      </w:ins>
      <w:r w:rsidR="00180582" w:rsidRPr="005C6623">
        <w:rPr>
          <w:rFonts w:asciiTheme="majorHAnsi" w:hAnsiTheme="majorHAnsi" w:cstheme="majorHAnsi"/>
          <w:sz w:val="24"/>
          <w:szCs w:val="24"/>
        </w:rPr>
        <w:t>. In this paper</w:t>
      </w:r>
      <w:r w:rsidR="003A1B9D" w:rsidRPr="005C6623">
        <w:rPr>
          <w:rFonts w:asciiTheme="majorHAnsi" w:hAnsiTheme="majorHAnsi" w:cstheme="majorHAnsi"/>
          <w:sz w:val="24"/>
          <w:szCs w:val="24"/>
        </w:rPr>
        <w:t>,</w:t>
      </w:r>
      <w:r w:rsidR="00F35D5A" w:rsidRPr="005C6623">
        <w:rPr>
          <w:rFonts w:asciiTheme="majorHAnsi" w:hAnsiTheme="majorHAnsi" w:cstheme="majorHAnsi"/>
          <w:sz w:val="24"/>
          <w:szCs w:val="24"/>
        </w:rPr>
        <w:t xml:space="preserve"> w</w:t>
      </w:r>
      <w:r w:rsidRPr="005C6623">
        <w:rPr>
          <w:rFonts w:asciiTheme="majorHAnsi" w:hAnsiTheme="majorHAnsi" w:cstheme="majorHAnsi"/>
          <w:sz w:val="24"/>
          <w:szCs w:val="24"/>
        </w:rPr>
        <w:t xml:space="preserve">e present an </w:t>
      </w:r>
      <w:r w:rsidR="00F35D5A" w:rsidRPr="005C6623">
        <w:rPr>
          <w:rFonts w:asciiTheme="majorHAnsi" w:hAnsiTheme="majorHAnsi" w:cstheme="majorHAnsi"/>
          <w:sz w:val="24"/>
          <w:szCs w:val="24"/>
        </w:rPr>
        <w:t xml:space="preserve">efficient </w:t>
      </w:r>
      <w:r w:rsidRPr="005C6623">
        <w:rPr>
          <w:rFonts w:asciiTheme="majorHAnsi" w:hAnsiTheme="majorHAnsi" w:cstheme="majorHAnsi"/>
          <w:sz w:val="24"/>
          <w:szCs w:val="24"/>
        </w:rPr>
        <w:t xml:space="preserve">approach to </w:t>
      </w:r>
      <w:r w:rsidR="00F35D5A" w:rsidRPr="005C6623">
        <w:rPr>
          <w:rFonts w:asciiTheme="majorHAnsi" w:hAnsiTheme="majorHAnsi" w:cstheme="majorHAnsi"/>
          <w:sz w:val="24"/>
          <w:szCs w:val="24"/>
        </w:rPr>
        <w:t>train/apply DCNNs with/on sets of photographic images</w:t>
      </w:r>
      <w:r w:rsidR="00180582" w:rsidRPr="005C6623">
        <w:rPr>
          <w:rFonts w:asciiTheme="majorHAnsi" w:hAnsiTheme="majorHAnsi" w:cstheme="majorHAnsi"/>
          <w:sz w:val="24"/>
          <w:szCs w:val="24"/>
        </w:rPr>
        <w:t xml:space="preserve">, </w:t>
      </w:r>
      <w:del w:id="13" w:author="Ritchie, Andrew C." w:date="2018-05-29T12:26:00Z">
        <w:r w:rsidR="00180582" w:rsidRPr="005C6623" w:rsidDel="00F940E5">
          <w:rPr>
            <w:rFonts w:asciiTheme="majorHAnsi" w:hAnsiTheme="majorHAnsi" w:cstheme="majorHAnsi"/>
            <w:sz w:val="24"/>
            <w:szCs w:val="24"/>
          </w:rPr>
          <w:delText>based on</w:delText>
        </w:r>
      </w:del>
      <w:ins w:id="14" w:author="Ritchie, Andrew C." w:date="2018-05-29T12:26:00Z">
        <w:r w:rsidR="00F940E5">
          <w:rPr>
            <w:rFonts w:asciiTheme="majorHAnsi" w:hAnsiTheme="majorHAnsi" w:cstheme="majorHAnsi"/>
            <w:sz w:val="24"/>
            <w:szCs w:val="24"/>
          </w:rPr>
          <w:t>using</w:t>
        </w:r>
      </w:ins>
      <w:r w:rsidR="00180582" w:rsidRPr="005C6623">
        <w:rPr>
          <w:rFonts w:asciiTheme="majorHAnsi" w:hAnsiTheme="majorHAnsi" w:cstheme="majorHAnsi"/>
          <w:sz w:val="24"/>
          <w:szCs w:val="24"/>
        </w:rPr>
        <w:t xml:space="preserve"> a powerful </w:t>
      </w:r>
      <w:del w:id="15" w:author="Ritchie, Andrew C." w:date="2018-05-29T12:30:00Z">
        <w:r w:rsidR="00180582" w:rsidRPr="005C6623" w:rsidDel="00F940E5">
          <w:rPr>
            <w:rFonts w:asciiTheme="majorHAnsi" w:hAnsiTheme="majorHAnsi" w:cstheme="majorHAnsi"/>
            <w:sz w:val="24"/>
            <w:szCs w:val="24"/>
          </w:rPr>
          <w:delText xml:space="preserve">and efficient </w:delText>
        </w:r>
      </w:del>
      <w:r w:rsidR="004138D1">
        <w:rPr>
          <w:rFonts w:asciiTheme="majorHAnsi" w:hAnsiTheme="majorHAnsi" w:cstheme="majorHAnsi"/>
          <w:sz w:val="24"/>
          <w:szCs w:val="24"/>
        </w:rPr>
        <w:t xml:space="preserve">graphical </w:t>
      </w:r>
      <w:r w:rsidR="00180582" w:rsidRPr="005C6623">
        <w:rPr>
          <w:rFonts w:asciiTheme="majorHAnsi" w:hAnsiTheme="majorHAnsi" w:cstheme="majorHAnsi"/>
          <w:sz w:val="24"/>
          <w:szCs w:val="24"/>
        </w:rPr>
        <w:t>method</w:t>
      </w:r>
      <w:r w:rsidR="004138D1">
        <w:rPr>
          <w:rFonts w:asciiTheme="majorHAnsi" w:hAnsiTheme="majorHAnsi" w:cstheme="majorHAnsi"/>
          <w:sz w:val="24"/>
          <w:szCs w:val="24"/>
        </w:rPr>
        <w:t>, called a conditional random field (CRF),</w:t>
      </w:r>
      <w:r w:rsidR="00180582" w:rsidRPr="005C6623">
        <w:rPr>
          <w:rFonts w:asciiTheme="majorHAnsi" w:hAnsiTheme="majorHAnsi" w:cstheme="majorHAnsi"/>
          <w:sz w:val="24"/>
          <w:szCs w:val="24"/>
        </w:rPr>
        <w:t xml:space="preserve"> to generate DCNN training and testing data using minimal manual supervision</w:t>
      </w:r>
      <w:r w:rsidR="00F35D5A" w:rsidRPr="005C6623">
        <w:rPr>
          <w:rFonts w:asciiTheme="majorHAnsi" w:hAnsiTheme="majorHAnsi" w:cstheme="majorHAnsi"/>
          <w:sz w:val="24"/>
          <w:szCs w:val="24"/>
        </w:rPr>
        <w:t xml:space="preserve">. </w:t>
      </w:r>
      <w:r w:rsidR="004138D1">
        <w:rPr>
          <w:rFonts w:asciiTheme="majorHAnsi" w:hAnsiTheme="majorHAnsi" w:cstheme="majorHAnsi"/>
          <w:sz w:val="24"/>
          <w:szCs w:val="24"/>
        </w:rPr>
        <w:t>W</w:t>
      </w:r>
      <w:r w:rsidR="003A1B9D" w:rsidRPr="005C6623">
        <w:rPr>
          <w:rFonts w:asciiTheme="majorHAnsi" w:hAnsiTheme="majorHAnsi" w:cstheme="majorHAnsi"/>
          <w:sz w:val="24"/>
          <w:szCs w:val="24"/>
        </w:rPr>
        <w:t>e apply the method to several sets of images of natural landscapes</w:t>
      </w:r>
      <w:r w:rsidR="00180582" w:rsidRPr="005C6623">
        <w:rPr>
          <w:rFonts w:asciiTheme="majorHAnsi" w:hAnsiTheme="majorHAnsi" w:cstheme="majorHAnsi"/>
          <w:sz w:val="24"/>
          <w:szCs w:val="24"/>
        </w:rPr>
        <w:t xml:space="preserve">, </w:t>
      </w:r>
      <w:del w:id="16" w:author="Ritchie, Andrew C." w:date="2018-05-29T12:32:00Z">
        <w:r w:rsidR="00180582" w:rsidRPr="005C6623" w:rsidDel="00F940E5">
          <w:rPr>
            <w:rFonts w:asciiTheme="majorHAnsi" w:hAnsiTheme="majorHAnsi" w:cstheme="majorHAnsi"/>
            <w:sz w:val="24"/>
            <w:szCs w:val="24"/>
          </w:rPr>
          <w:delText>consisting of imagery</w:delText>
        </w:r>
      </w:del>
      <w:ins w:id="17" w:author="Ritchie, Andrew C." w:date="2018-05-29T12:32:00Z">
        <w:r w:rsidR="00F940E5">
          <w:rPr>
            <w:rFonts w:asciiTheme="majorHAnsi" w:hAnsiTheme="majorHAnsi" w:cstheme="majorHAnsi"/>
            <w:sz w:val="24"/>
            <w:szCs w:val="24"/>
          </w:rPr>
          <w:t>acquired</w:t>
        </w:r>
      </w:ins>
      <w:r w:rsidR="00180582" w:rsidRPr="005C6623">
        <w:rPr>
          <w:rFonts w:asciiTheme="majorHAnsi" w:hAnsiTheme="majorHAnsi" w:cstheme="majorHAnsi"/>
          <w:sz w:val="24"/>
          <w:szCs w:val="24"/>
        </w:rPr>
        <w:t xml:space="preserve"> from </w:t>
      </w:r>
      <w:r w:rsidR="004138D1">
        <w:rPr>
          <w:rFonts w:asciiTheme="majorHAnsi" w:hAnsiTheme="majorHAnsi" w:cstheme="majorHAnsi"/>
          <w:sz w:val="24"/>
          <w:szCs w:val="24"/>
        </w:rPr>
        <w:t xml:space="preserve">satellites, </w:t>
      </w:r>
      <w:r w:rsidR="00180582" w:rsidRPr="005C6623">
        <w:rPr>
          <w:rFonts w:asciiTheme="majorHAnsi" w:hAnsiTheme="majorHAnsi" w:cstheme="majorHAnsi"/>
          <w:sz w:val="24"/>
          <w:szCs w:val="24"/>
        </w:rPr>
        <w:t>aircraft, unmanned aerial vehicles,</w:t>
      </w:r>
      <w:r w:rsidR="003A1B9D" w:rsidRPr="005C6623">
        <w:rPr>
          <w:rFonts w:asciiTheme="majorHAnsi" w:hAnsiTheme="majorHAnsi" w:cstheme="majorHAnsi"/>
          <w:sz w:val="24"/>
          <w:szCs w:val="24"/>
        </w:rPr>
        <w:t xml:space="preserve"> </w:t>
      </w:r>
      <w:r w:rsidR="00180582" w:rsidRPr="005C6623">
        <w:rPr>
          <w:rFonts w:asciiTheme="majorHAnsi" w:hAnsiTheme="majorHAnsi" w:cstheme="majorHAnsi"/>
          <w:sz w:val="24"/>
          <w:szCs w:val="24"/>
        </w:rPr>
        <w:t>and fixed camera installations</w:t>
      </w:r>
      <w:ins w:id="18" w:author="Ritchie, Andrew C." w:date="2018-05-29T12:33:00Z">
        <w:r w:rsidR="00F940E5">
          <w:rPr>
            <w:rFonts w:asciiTheme="majorHAnsi" w:hAnsiTheme="majorHAnsi" w:cstheme="majorHAnsi"/>
            <w:sz w:val="24"/>
            <w:szCs w:val="24"/>
          </w:rPr>
          <w:t>. We</w:t>
        </w:r>
      </w:ins>
      <w:del w:id="19" w:author="Ritchie, Andrew C." w:date="2018-05-29T12:33:00Z">
        <w:r w:rsidR="00180582" w:rsidRPr="005C6623" w:rsidDel="00F940E5">
          <w:rPr>
            <w:rFonts w:asciiTheme="majorHAnsi" w:hAnsiTheme="majorHAnsi" w:cstheme="majorHAnsi"/>
            <w:sz w:val="24"/>
            <w:szCs w:val="24"/>
          </w:rPr>
          <w:delText>,</w:delText>
        </w:r>
      </w:del>
      <w:r w:rsidR="00180582" w:rsidRPr="005C6623">
        <w:rPr>
          <w:rFonts w:asciiTheme="majorHAnsi" w:hAnsiTheme="majorHAnsi" w:cstheme="majorHAnsi"/>
          <w:sz w:val="24"/>
          <w:szCs w:val="24"/>
        </w:rPr>
        <w:t xml:space="preserve"> synthesiz</w:t>
      </w:r>
      <w:ins w:id="20" w:author="Ritchie, Andrew C." w:date="2018-05-29T12:33:00Z">
        <w:r w:rsidR="00F940E5">
          <w:rPr>
            <w:rFonts w:asciiTheme="majorHAnsi" w:hAnsiTheme="majorHAnsi" w:cstheme="majorHAnsi"/>
            <w:sz w:val="24"/>
            <w:szCs w:val="24"/>
          </w:rPr>
          <w:t>e</w:t>
        </w:r>
      </w:ins>
      <w:del w:id="21" w:author="Ritchie, Andrew C." w:date="2018-05-29T12:33:00Z">
        <w:r w:rsidR="00180582" w:rsidRPr="005C6623" w:rsidDel="00F940E5">
          <w:rPr>
            <w:rFonts w:asciiTheme="majorHAnsi" w:hAnsiTheme="majorHAnsi" w:cstheme="majorHAnsi"/>
            <w:sz w:val="24"/>
            <w:szCs w:val="24"/>
          </w:rPr>
          <w:delText>ing</w:delText>
        </w:r>
      </w:del>
      <w:r w:rsidR="00180582" w:rsidRPr="005C6623">
        <w:rPr>
          <w:rFonts w:asciiTheme="majorHAnsi" w:hAnsiTheme="majorHAnsi" w:cstheme="majorHAnsi"/>
          <w:sz w:val="24"/>
          <w:szCs w:val="24"/>
        </w:rPr>
        <w:t xml:space="preserve"> </w:t>
      </w:r>
      <w:del w:id="22" w:author="Ritchie, Andrew C." w:date="2018-05-29T12:33:00Z">
        <w:r w:rsidR="00180582" w:rsidRPr="005C6623" w:rsidDel="00F940E5">
          <w:rPr>
            <w:rFonts w:asciiTheme="majorHAnsi" w:hAnsiTheme="majorHAnsi" w:cstheme="majorHAnsi"/>
            <w:sz w:val="24"/>
            <w:szCs w:val="24"/>
          </w:rPr>
          <w:delText xml:space="preserve">the </w:delText>
        </w:r>
      </w:del>
      <w:ins w:id="23" w:author="Ritchie, Andrew C." w:date="2018-05-29T12:33:00Z">
        <w:r w:rsidR="00F940E5">
          <w:rPr>
            <w:rFonts w:asciiTheme="majorHAnsi" w:hAnsiTheme="majorHAnsi" w:cstheme="majorHAnsi"/>
            <w:sz w:val="24"/>
            <w:szCs w:val="24"/>
          </w:rPr>
          <w:t>our</w:t>
        </w:r>
        <w:r w:rsidR="00F940E5" w:rsidRPr="005C6623">
          <w:rPr>
            <w:rFonts w:asciiTheme="majorHAnsi" w:hAnsiTheme="majorHAnsi" w:cstheme="majorHAnsi"/>
            <w:sz w:val="24"/>
            <w:szCs w:val="24"/>
          </w:rPr>
          <w:t xml:space="preserve"> </w:t>
        </w:r>
      </w:ins>
      <w:r w:rsidR="00180582" w:rsidRPr="005C6623">
        <w:rPr>
          <w:rFonts w:asciiTheme="majorHAnsi" w:hAnsiTheme="majorHAnsi" w:cstheme="majorHAnsi"/>
          <w:sz w:val="24"/>
          <w:szCs w:val="24"/>
        </w:rPr>
        <w:t xml:space="preserve">findings to examine the general effectiveness of transfer learning to </w:t>
      </w:r>
      <w:r w:rsidR="00B759C0" w:rsidRPr="005C6623">
        <w:rPr>
          <w:rFonts w:asciiTheme="majorHAnsi" w:hAnsiTheme="majorHAnsi" w:cstheme="majorHAnsi"/>
          <w:sz w:val="24"/>
          <w:szCs w:val="24"/>
        </w:rPr>
        <w:t>landscape scale image classification</w:t>
      </w:r>
      <w:r w:rsidR="00180582" w:rsidRPr="005C6623">
        <w:rPr>
          <w:rFonts w:asciiTheme="majorHAnsi" w:hAnsiTheme="majorHAnsi" w:cstheme="majorHAnsi"/>
          <w:sz w:val="24"/>
          <w:szCs w:val="24"/>
        </w:rPr>
        <w:t>.</w:t>
      </w:r>
      <w:r w:rsidR="003A1B9D" w:rsidRPr="005C6623">
        <w:rPr>
          <w:rFonts w:asciiTheme="majorHAnsi" w:hAnsiTheme="majorHAnsi" w:cstheme="majorHAnsi"/>
          <w:sz w:val="24"/>
          <w:szCs w:val="24"/>
        </w:rPr>
        <w:t xml:space="preserve"> </w:t>
      </w:r>
      <w:r w:rsidR="004138D1">
        <w:rPr>
          <w:rFonts w:asciiTheme="majorHAnsi" w:hAnsiTheme="majorHAnsi" w:cstheme="majorHAnsi"/>
          <w:sz w:val="24"/>
          <w:szCs w:val="24"/>
        </w:rPr>
        <w:t>Finally, we show how DCNN predictions on small regions of images might be used in conjunction with a CRF for highly accurate pixel</w:t>
      </w:r>
      <w:ins w:id="24" w:author="Ritchie, Andrew C." w:date="2018-05-29T12:33:00Z">
        <w:r w:rsidR="00F940E5">
          <w:rPr>
            <w:rFonts w:asciiTheme="majorHAnsi" w:hAnsiTheme="majorHAnsi" w:cstheme="majorHAnsi"/>
            <w:sz w:val="24"/>
            <w:szCs w:val="24"/>
          </w:rPr>
          <w:t>-</w:t>
        </w:r>
      </w:ins>
      <w:del w:id="25" w:author="Ritchie, Andrew C." w:date="2018-05-29T12:33:00Z">
        <w:r w:rsidR="004138D1" w:rsidDel="00F940E5">
          <w:rPr>
            <w:rFonts w:asciiTheme="majorHAnsi" w:hAnsiTheme="majorHAnsi" w:cstheme="majorHAnsi"/>
            <w:sz w:val="24"/>
            <w:szCs w:val="24"/>
          </w:rPr>
          <w:delText xml:space="preserve"> </w:delText>
        </w:r>
      </w:del>
      <w:r w:rsidR="004138D1">
        <w:rPr>
          <w:rFonts w:asciiTheme="majorHAnsi" w:hAnsiTheme="majorHAnsi" w:cstheme="majorHAnsi"/>
          <w:sz w:val="24"/>
          <w:szCs w:val="24"/>
        </w:rPr>
        <w:t>level classification of images.</w:t>
      </w:r>
    </w:p>
    <w:p w14:paraId="537A6929" w14:textId="26AEDA76" w:rsidR="00D6065A" w:rsidRPr="005C6623" w:rsidRDefault="00D6065A" w:rsidP="008C6F53">
      <w:pPr>
        <w:jc w:val="both"/>
        <w:rPr>
          <w:rFonts w:asciiTheme="majorHAnsi" w:hAnsiTheme="majorHAnsi" w:cstheme="majorHAnsi"/>
          <w:b/>
          <w:sz w:val="24"/>
          <w:szCs w:val="24"/>
        </w:rPr>
      </w:pPr>
    </w:p>
    <w:p w14:paraId="41A70F81" w14:textId="2FCECD32" w:rsidR="00C71673" w:rsidRDefault="003074E2"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 xml:space="preserve">1. </w:t>
      </w:r>
      <w:r w:rsidR="005C2B21" w:rsidRPr="005C6623">
        <w:rPr>
          <w:rFonts w:asciiTheme="majorHAnsi" w:hAnsiTheme="majorHAnsi" w:cstheme="majorHAnsi"/>
          <w:b/>
          <w:sz w:val="24"/>
          <w:szCs w:val="24"/>
          <w:u w:val="single"/>
        </w:rPr>
        <w:t>Introduction</w:t>
      </w:r>
    </w:p>
    <w:p w14:paraId="2BA2C578" w14:textId="77777777" w:rsidR="00800F91" w:rsidRPr="005C6623" w:rsidRDefault="00800F91" w:rsidP="008C6F53">
      <w:pPr>
        <w:jc w:val="both"/>
        <w:rPr>
          <w:rFonts w:asciiTheme="majorHAnsi" w:hAnsiTheme="majorHAnsi" w:cstheme="majorHAnsi"/>
          <w:b/>
          <w:sz w:val="24"/>
          <w:szCs w:val="24"/>
          <w:u w:val="single"/>
        </w:rPr>
      </w:pPr>
    </w:p>
    <w:p w14:paraId="2CD97495" w14:textId="317F847A" w:rsidR="00C62F92" w:rsidRPr="00C62F92" w:rsidRDefault="00C62F92" w:rsidP="00C62F92">
      <w:pPr>
        <w:jc w:val="both"/>
        <w:rPr>
          <w:rFonts w:asciiTheme="majorHAnsi" w:hAnsiTheme="majorHAnsi" w:cstheme="majorHAnsi"/>
          <w:b/>
          <w:sz w:val="24"/>
          <w:szCs w:val="24"/>
        </w:rPr>
      </w:pPr>
      <w:r w:rsidRPr="00C62F92">
        <w:rPr>
          <w:rFonts w:asciiTheme="majorHAnsi" w:hAnsiTheme="majorHAnsi" w:cstheme="majorHAnsi"/>
          <w:b/>
          <w:sz w:val="24"/>
          <w:szCs w:val="24"/>
        </w:rPr>
        <w:t>1.1. The growing use of image classification in the geosciences</w:t>
      </w:r>
    </w:p>
    <w:p w14:paraId="11FC46C3" w14:textId="1633640F" w:rsidR="000C237B" w:rsidRDefault="004D3DD9" w:rsidP="008C6F53">
      <w:pPr>
        <w:jc w:val="both"/>
        <w:rPr>
          <w:rFonts w:asciiTheme="majorHAnsi" w:hAnsiTheme="majorHAnsi" w:cstheme="majorHAnsi"/>
          <w:sz w:val="24"/>
          <w:szCs w:val="24"/>
        </w:rPr>
      </w:pPr>
      <w:r w:rsidRPr="005C6623">
        <w:rPr>
          <w:rFonts w:asciiTheme="majorHAnsi" w:hAnsiTheme="majorHAnsi" w:cstheme="majorHAnsi"/>
          <w:sz w:val="24"/>
          <w:szCs w:val="24"/>
        </w:rPr>
        <w:t>The task of classifying natural objects and textures in images of landforms is increasingly widespread in a wide variety of geomorphological research (</w:t>
      </w:r>
      <w:r w:rsidR="00C26877" w:rsidRPr="005C6623">
        <w:rPr>
          <w:rFonts w:asciiTheme="majorHAnsi" w:hAnsiTheme="majorHAnsi" w:cstheme="majorHAnsi"/>
          <w:sz w:val="24"/>
          <w:szCs w:val="24"/>
        </w:rPr>
        <w:t xml:space="preserve">e.g. </w:t>
      </w:r>
      <w:r w:rsidR="0047359D" w:rsidRPr="005C6623">
        <w:rPr>
          <w:rFonts w:asciiTheme="majorHAnsi" w:hAnsiTheme="majorHAnsi" w:cstheme="majorHAnsi"/>
          <w:i/>
          <w:sz w:val="24"/>
          <w:szCs w:val="24"/>
        </w:rPr>
        <w:t xml:space="preserve">Franklin and </w:t>
      </w:r>
      <w:proofErr w:type="spellStart"/>
      <w:r w:rsidR="0047359D" w:rsidRPr="005C6623">
        <w:rPr>
          <w:rFonts w:asciiTheme="majorHAnsi" w:hAnsiTheme="majorHAnsi" w:cstheme="majorHAnsi"/>
          <w:i/>
          <w:sz w:val="24"/>
          <w:szCs w:val="24"/>
        </w:rPr>
        <w:t>Wulder</w:t>
      </w:r>
      <w:proofErr w:type="spellEnd"/>
      <w:r w:rsidR="0047359D" w:rsidRPr="005C6623">
        <w:rPr>
          <w:rFonts w:asciiTheme="majorHAnsi" w:hAnsiTheme="majorHAnsi" w:cstheme="majorHAnsi"/>
          <w:i/>
          <w:sz w:val="24"/>
          <w:szCs w:val="24"/>
        </w:rPr>
        <w:t>, 2002</w:t>
      </w:r>
      <w:r w:rsidR="0047359D" w:rsidRPr="005C6623">
        <w:rPr>
          <w:rFonts w:asciiTheme="majorHAnsi" w:hAnsiTheme="majorHAnsi" w:cstheme="majorHAnsi"/>
          <w:sz w:val="24"/>
          <w:szCs w:val="24"/>
        </w:rPr>
        <w:t xml:space="preserve">; </w:t>
      </w:r>
      <w:r w:rsidR="0047359D" w:rsidRPr="005C6623">
        <w:rPr>
          <w:rFonts w:asciiTheme="majorHAnsi" w:hAnsiTheme="majorHAnsi" w:cstheme="majorHAnsi"/>
          <w:i/>
          <w:sz w:val="24"/>
          <w:szCs w:val="24"/>
        </w:rPr>
        <w:t>Smith and Pain, 2009</w:t>
      </w:r>
      <w:r w:rsidR="0047359D" w:rsidRPr="005C6623">
        <w:rPr>
          <w:rFonts w:asciiTheme="majorHAnsi" w:hAnsiTheme="majorHAnsi" w:cstheme="majorHAnsi"/>
          <w:sz w:val="24"/>
          <w:szCs w:val="24"/>
        </w:rPr>
        <w:t xml:space="preserve">; </w:t>
      </w:r>
      <w:r w:rsidR="0047359D" w:rsidRPr="005C6623">
        <w:rPr>
          <w:rFonts w:asciiTheme="majorHAnsi" w:hAnsiTheme="majorHAnsi" w:cstheme="majorHAnsi"/>
          <w:i/>
          <w:sz w:val="24"/>
          <w:szCs w:val="24"/>
        </w:rPr>
        <w:t>Mulder et al., 2011</w:t>
      </w:r>
      <w:r w:rsidR="0047359D" w:rsidRPr="005C6623">
        <w:rPr>
          <w:rFonts w:asciiTheme="majorHAnsi" w:hAnsiTheme="majorHAnsi" w:cstheme="majorHAnsi"/>
          <w:sz w:val="24"/>
          <w:szCs w:val="24"/>
        </w:rPr>
        <w:t xml:space="preserve">; </w:t>
      </w:r>
      <w:proofErr w:type="spellStart"/>
      <w:r w:rsidR="00C649CB">
        <w:rPr>
          <w:rFonts w:asciiTheme="majorHAnsi" w:hAnsiTheme="majorHAnsi" w:cstheme="majorHAnsi"/>
          <w:i/>
          <w:sz w:val="24"/>
          <w:szCs w:val="24"/>
        </w:rPr>
        <w:t>Sekovski</w:t>
      </w:r>
      <w:proofErr w:type="spellEnd"/>
      <w:r w:rsidR="0047359D" w:rsidRPr="005C6623">
        <w:rPr>
          <w:rFonts w:asciiTheme="majorHAnsi" w:hAnsiTheme="majorHAnsi" w:cstheme="majorHAnsi"/>
          <w:i/>
          <w:sz w:val="24"/>
          <w:szCs w:val="24"/>
        </w:rPr>
        <w:t xml:space="preserve"> et al., 2014</w:t>
      </w:r>
      <w:r w:rsidR="0047359D" w:rsidRPr="005C6623">
        <w:rPr>
          <w:rFonts w:asciiTheme="majorHAnsi" w:hAnsiTheme="majorHAnsi" w:cstheme="majorHAnsi"/>
          <w:sz w:val="24"/>
          <w:szCs w:val="24"/>
        </w:rPr>
        <w:t xml:space="preserve">; </w:t>
      </w:r>
      <w:r w:rsidR="0047359D" w:rsidRPr="005C6623">
        <w:rPr>
          <w:rFonts w:asciiTheme="majorHAnsi" w:hAnsiTheme="majorHAnsi" w:cstheme="majorHAnsi"/>
          <w:i/>
          <w:sz w:val="24"/>
          <w:szCs w:val="24"/>
        </w:rPr>
        <w:t>Ma et al., 2017</w:t>
      </w:r>
      <w:r w:rsidR="0047359D" w:rsidRPr="005C6623">
        <w:rPr>
          <w:rFonts w:asciiTheme="majorHAnsi" w:hAnsiTheme="majorHAnsi" w:cstheme="majorHAnsi"/>
          <w:sz w:val="24"/>
          <w:szCs w:val="24"/>
        </w:rPr>
        <w:t xml:space="preserve">; </w:t>
      </w:r>
      <w:r w:rsidR="0047359D" w:rsidRPr="005C6623">
        <w:rPr>
          <w:rFonts w:asciiTheme="majorHAnsi" w:hAnsiTheme="majorHAnsi" w:cstheme="majorHAnsi"/>
          <w:i/>
          <w:sz w:val="24"/>
          <w:szCs w:val="24"/>
        </w:rPr>
        <w:t>Cheng et al., 2017</w:t>
      </w:r>
      <w:r w:rsidR="00F04564" w:rsidRPr="005C6623">
        <w:rPr>
          <w:rFonts w:asciiTheme="majorHAnsi" w:hAnsiTheme="majorHAnsi" w:cstheme="majorHAnsi"/>
          <w:sz w:val="24"/>
          <w:szCs w:val="24"/>
        </w:rPr>
        <w:t xml:space="preserve">; </w:t>
      </w:r>
      <w:r w:rsidR="00F04564" w:rsidRPr="005C6623">
        <w:rPr>
          <w:rFonts w:asciiTheme="majorHAnsi" w:hAnsiTheme="majorHAnsi" w:cstheme="majorHAnsi"/>
          <w:i/>
          <w:sz w:val="24"/>
          <w:szCs w:val="24"/>
        </w:rPr>
        <w:lastRenderedPageBreak/>
        <w:t>O’Connor et al., 2017</w:t>
      </w:r>
      <w:r w:rsidRPr="005C6623">
        <w:rPr>
          <w:rFonts w:asciiTheme="majorHAnsi" w:hAnsiTheme="majorHAnsi" w:cstheme="majorHAnsi"/>
          <w:sz w:val="24"/>
          <w:szCs w:val="24"/>
        </w:rPr>
        <w:t>), providing impetus for the development of completely automated methods to maximize speed and objectivity. The task of labeling image pixels into discrete classes is called object class segmentation or semantic segmentation, whereby an entire scene is parsed into object classes at a pixel level (</w:t>
      </w:r>
      <w:r w:rsidR="009D22A4" w:rsidRPr="005C6623">
        <w:rPr>
          <w:rFonts w:asciiTheme="majorHAnsi" w:hAnsiTheme="majorHAnsi" w:cstheme="majorHAnsi"/>
          <w:sz w:val="24"/>
          <w:szCs w:val="24"/>
        </w:rPr>
        <w:t xml:space="preserve">e.g. </w:t>
      </w:r>
      <w:r w:rsidR="009D22A4" w:rsidRPr="005C6623">
        <w:rPr>
          <w:rFonts w:asciiTheme="majorHAnsi" w:hAnsiTheme="majorHAnsi" w:cstheme="majorHAnsi"/>
          <w:i/>
          <w:sz w:val="24"/>
          <w:szCs w:val="24"/>
        </w:rPr>
        <w:t>Long et al.</w:t>
      </w:r>
      <w:r w:rsidR="00FF1CDB">
        <w:rPr>
          <w:rFonts w:asciiTheme="majorHAnsi" w:hAnsiTheme="majorHAnsi" w:cstheme="majorHAnsi"/>
          <w:i/>
          <w:sz w:val="24"/>
          <w:szCs w:val="24"/>
        </w:rPr>
        <w:t>,</w:t>
      </w:r>
      <w:r w:rsidR="009D22A4" w:rsidRPr="005C6623">
        <w:rPr>
          <w:rFonts w:asciiTheme="majorHAnsi" w:hAnsiTheme="majorHAnsi" w:cstheme="majorHAnsi"/>
          <w:i/>
          <w:sz w:val="24"/>
          <w:szCs w:val="24"/>
        </w:rPr>
        <w:t xml:space="preserve"> 2015</w:t>
      </w:r>
      <w:r w:rsidR="009D22A4" w:rsidRPr="005C6623">
        <w:rPr>
          <w:rFonts w:asciiTheme="majorHAnsi" w:hAnsiTheme="majorHAnsi" w:cstheme="majorHAnsi"/>
          <w:sz w:val="24"/>
          <w:szCs w:val="24"/>
        </w:rPr>
        <w:t xml:space="preserve">; </w:t>
      </w:r>
      <w:proofErr w:type="spellStart"/>
      <w:r w:rsidR="009D22A4" w:rsidRPr="005C6623">
        <w:rPr>
          <w:rFonts w:asciiTheme="majorHAnsi" w:hAnsiTheme="majorHAnsi" w:cstheme="majorHAnsi"/>
          <w:i/>
          <w:sz w:val="24"/>
          <w:szCs w:val="24"/>
        </w:rPr>
        <w:t>Volpi</w:t>
      </w:r>
      <w:proofErr w:type="spellEnd"/>
      <w:r w:rsidR="009D22A4" w:rsidRPr="005C6623">
        <w:rPr>
          <w:rFonts w:asciiTheme="majorHAnsi" w:hAnsiTheme="majorHAnsi" w:cstheme="majorHAnsi"/>
          <w:i/>
          <w:sz w:val="24"/>
          <w:szCs w:val="24"/>
        </w:rPr>
        <w:t xml:space="preserve"> and </w:t>
      </w:r>
      <w:proofErr w:type="spellStart"/>
      <w:r w:rsidR="009D22A4" w:rsidRPr="005C6623">
        <w:rPr>
          <w:rFonts w:asciiTheme="majorHAnsi" w:hAnsiTheme="majorHAnsi" w:cstheme="majorHAnsi"/>
          <w:i/>
          <w:sz w:val="24"/>
          <w:szCs w:val="24"/>
        </w:rPr>
        <w:t>Tuia</w:t>
      </w:r>
      <w:proofErr w:type="spellEnd"/>
      <w:r w:rsidR="009D22A4" w:rsidRPr="005C6623">
        <w:rPr>
          <w:rFonts w:asciiTheme="majorHAnsi" w:hAnsiTheme="majorHAnsi" w:cstheme="majorHAnsi"/>
          <w:i/>
          <w:sz w:val="24"/>
          <w:szCs w:val="24"/>
        </w:rPr>
        <w:t>, 2017</w:t>
      </w:r>
      <w:r w:rsidRPr="005C6623">
        <w:rPr>
          <w:rFonts w:asciiTheme="majorHAnsi" w:hAnsiTheme="majorHAnsi" w:cstheme="majorHAnsi"/>
          <w:sz w:val="24"/>
          <w:szCs w:val="24"/>
        </w:rPr>
        <w:t xml:space="preserve">). </w:t>
      </w:r>
    </w:p>
    <w:p w14:paraId="4CFE2215" w14:textId="0122BBAB" w:rsidR="00B05DB9" w:rsidRPr="00B05DB9" w:rsidRDefault="000C237B" w:rsidP="00B05DB9">
      <w:pPr>
        <w:jc w:val="both"/>
        <w:rPr>
          <w:rFonts w:asciiTheme="majorHAnsi" w:hAnsiTheme="majorHAnsi" w:cstheme="majorHAnsi"/>
          <w:sz w:val="24"/>
          <w:szCs w:val="24"/>
        </w:rPr>
      </w:pPr>
      <w:r w:rsidRPr="00B05DB9">
        <w:rPr>
          <w:rFonts w:asciiTheme="majorHAnsi" w:hAnsiTheme="majorHAnsi" w:cstheme="majorHAnsi"/>
          <w:sz w:val="24"/>
          <w:szCs w:val="24"/>
        </w:rPr>
        <w:t xml:space="preserve">There is a growing trend in studies of coastal and fluvial systems for using automated methods to extract information from time-series of imagery from ﬁxed camera installations (e.g. </w:t>
      </w:r>
      <w:r w:rsidRPr="00B05DB9">
        <w:rPr>
          <w:rFonts w:asciiTheme="majorHAnsi" w:hAnsiTheme="majorHAnsi" w:cstheme="majorHAnsi"/>
          <w:i/>
          <w:sz w:val="24"/>
          <w:szCs w:val="24"/>
        </w:rPr>
        <w:t xml:space="preserve">Holman and Stanley, 2007; </w:t>
      </w:r>
      <w:proofErr w:type="spellStart"/>
      <w:r w:rsidRPr="00B05DB9">
        <w:rPr>
          <w:rFonts w:asciiTheme="majorHAnsi" w:hAnsiTheme="majorHAnsi" w:cstheme="majorHAnsi"/>
          <w:i/>
          <w:sz w:val="24"/>
          <w:szCs w:val="24"/>
        </w:rPr>
        <w:t>Bertoldi</w:t>
      </w:r>
      <w:proofErr w:type="spellEnd"/>
      <w:r w:rsidRPr="00B05DB9">
        <w:rPr>
          <w:rFonts w:asciiTheme="majorHAnsi" w:hAnsiTheme="majorHAnsi" w:cstheme="majorHAnsi"/>
          <w:i/>
          <w:sz w:val="24"/>
          <w:szCs w:val="24"/>
        </w:rPr>
        <w:t xml:space="preserve"> et al., 2010; </w:t>
      </w:r>
      <w:proofErr w:type="spellStart"/>
      <w:r w:rsidRPr="00B05DB9">
        <w:rPr>
          <w:rFonts w:asciiTheme="majorHAnsi" w:hAnsiTheme="majorHAnsi" w:cstheme="majorHAnsi"/>
          <w:i/>
          <w:sz w:val="24"/>
          <w:szCs w:val="24"/>
        </w:rPr>
        <w:t>Hoonhout</w:t>
      </w:r>
      <w:proofErr w:type="spellEnd"/>
      <w:r w:rsidRPr="00B05DB9">
        <w:rPr>
          <w:rFonts w:asciiTheme="majorHAnsi" w:hAnsiTheme="majorHAnsi" w:cstheme="majorHAnsi"/>
          <w:i/>
          <w:sz w:val="24"/>
          <w:szCs w:val="24"/>
        </w:rPr>
        <w:t xml:space="preserve"> et al., 2015; Bergsma et al., 2016; </w:t>
      </w:r>
      <w:proofErr w:type="spellStart"/>
      <w:r w:rsidRPr="00B05DB9">
        <w:rPr>
          <w:rFonts w:asciiTheme="majorHAnsi" w:hAnsiTheme="majorHAnsi" w:cstheme="majorHAnsi"/>
          <w:i/>
          <w:sz w:val="24"/>
          <w:szCs w:val="24"/>
        </w:rPr>
        <w:t>Almar</w:t>
      </w:r>
      <w:proofErr w:type="spellEnd"/>
      <w:r w:rsidRPr="00B05DB9">
        <w:rPr>
          <w:rFonts w:asciiTheme="majorHAnsi" w:hAnsiTheme="majorHAnsi" w:cstheme="majorHAnsi"/>
          <w:i/>
          <w:sz w:val="24"/>
          <w:szCs w:val="24"/>
        </w:rPr>
        <w:t xml:space="preserve"> et al., 2016; </w:t>
      </w:r>
      <w:proofErr w:type="spellStart"/>
      <w:r w:rsidRPr="00B05DB9">
        <w:rPr>
          <w:rFonts w:asciiTheme="majorHAnsi" w:hAnsiTheme="majorHAnsi" w:cstheme="majorHAnsi"/>
          <w:i/>
          <w:sz w:val="24"/>
          <w:szCs w:val="24"/>
        </w:rPr>
        <w:t>Benacchio</w:t>
      </w:r>
      <w:proofErr w:type="spellEnd"/>
      <w:r w:rsidRPr="00B05DB9">
        <w:rPr>
          <w:rFonts w:asciiTheme="majorHAnsi" w:hAnsiTheme="majorHAnsi" w:cstheme="majorHAnsi"/>
          <w:i/>
          <w:sz w:val="24"/>
          <w:szCs w:val="24"/>
        </w:rPr>
        <w:t xml:space="preserve"> et al., 2017; Grams et al., 2018</w:t>
      </w:r>
      <w:r w:rsidRPr="00B05DB9">
        <w:rPr>
          <w:rFonts w:asciiTheme="majorHAnsi" w:hAnsiTheme="majorHAnsi" w:cstheme="majorHAnsi"/>
          <w:sz w:val="24"/>
          <w:szCs w:val="24"/>
        </w:rPr>
        <w:t>), UAVs (</w:t>
      </w:r>
      <w:r w:rsidRPr="00B05DB9">
        <w:rPr>
          <w:rFonts w:asciiTheme="majorHAnsi" w:hAnsiTheme="majorHAnsi" w:cstheme="majorHAnsi"/>
          <w:i/>
          <w:sz w:val="24"/>
          <w:szCs w:val="24"/>
        </w:rPr>
        <w:t>Turner et al., 2016</w:t>
      </w:r>
      <w:r w:rsidRPr="00B05DB9">
        <w:rPr>
          <w:rFonts w:asciiTheme="majorHAnsi" w:hAnsiTheme="majorHAnsi" w:cstheme="majorHAnsi"/>
          <w:sz w:val="24"/>
          <w:szCs w:val="24"/>
        </w:rPr>
        <w:t xml:space="preserve">; </w:t>
      </w:r>
      <w:r w:rsidRPr="00B05DB9">
        <w:rPr>
          <w:rFonts w:asciiTheme="majorHAnsi" w:hAnsiTheme="majorHAnsi" w:cstheme="majorHAnsi"/>
          <w:i/>
          <w:sz w:val="24"/>
          <w:szCs w:val="24"/>
        </w:rPr>
        <w:t xml:space="preserve">Su and </w:t>
      </w:r>
      <w:proofErr w:type="spellStart"/>
      <w:r w:rsidRPr="00B05DB9">
        <w:rPr>
          <w:rFonts w:asciiTheme="majorHAnsi" w:hAnsiTheme="majorHAnsi" w:cstheme="majorHAnsi"/>
          <w:i/>
          <w:sz w:val="24"/>
          <w:szCs w:val="24"/>
        </w:rPr>
        <w:t>Gibeaut</w:t>
      </w:r>
      <w:proofErr w:type="spellEnd"/>
      <w:r w:rsidRPr="00B05DB9">
        <w:rPr>
          <w:rFonts w:asciiTheme="majorHAnsi" w:hAnsiTheme="majorHAnsi" w:cstheme="majorHAnsi"/>
          <w:i/>
          <w:sz w:val="24"/>
          <w:szCs w:val="24"/>
        </w:rPr>
        <w:t>, 2017; Sturdivant et al., 2017</w:t>
      </w:r>
      <w:r w:rsidRPr="00B05DB9">
        <w:rPr>
          <w:rFonts w:asciiTheme="majorHAnsi" w:hAnsiTheme="majorHAnsi" w:cstheme="majorHAnsi"/>
          <w:sz w:val="24"/>
          <w:szCs w:val="24"/>
        </w:rPr>
        <w:t xml:space="preserve">) and other aerial </w:t>
      </w:r>
      <w:moveFromRangeStart w:id="26" w:author="Ritchie, Andrew C." w:date="2018-05-29T12:38:00Z" w:name="move515360813"/>
      <w:moveFrom w:id="27" w:author="Ritchie, Andrew C." w:date="2018-05-29T12:38:00Z">
        <w:r w:rsidRPr="00B05DB9" w:rsidDel="00586F6F">
          <w:rPr>
            <w:rFonts w:asciiTheme="majorHAnsi" w:hAnsiTheme="majorHAnsi" w:cstheme="majorHAnsi"/>
            <w:sz w:val="24"/>
            <w:szCs w:val="24"/>
          </w:rPr>
          <w:t xml:space="preserve">(e.g. </w:t>
        </w:r>
        <w:r w:rsidRPr="00B05DB9" w:rsidDel="00586F6F">
          <w:rPr>
            <w:rFonts w:asciiTheme="majorHAnsi" w:hAnsiTheme="majorHAnsi" w:cstheme="majorHAnsi"/>
            <w:i/>
            <w:sz w:val="24"/>
            <w:szCs w:val="24"/>
          </w:rPr>
          <w:t>Warrick et al., 2016</w:t>
        </w:r>
        <w:r w:rsidRPr="00B05DB9" w:rsidDel="00586F6F">
          <w:rPr>
            <w:rFonts w:asciiTheme="majorHAnsi" w:hAnsiTheme="majorHAnsi" w:cstheme="majorHAnsi"/>
            <w:sz w:val="24"/>
            <w:szCs w:val="24"/>
          </w:rPr>
          <w:t xml:space="preserve">) </w:t>
        </w:r>
      </w:moveFrom>
      <w:moveFromRangeEnd w:id="26"/>
      <w:r w:rsidRPr="00B05DB9">
        <w:rPr>
          <w:rFonts w:asciiTheme="majorHAnsi" w:hAnsiTheme="majorHAnsi" w:cstheme="majorHAnsi"/>
          <w:sz w:val="24"/>
          <w:szCs w:val="24"/>
        </w:rPr>
        <w:t>platforms</w:t>
      </w:r>
      <w:ins w:id="28" w:author="Ritchie, Andrew C." w:date="2018-05-29T12:38:00Z">
        <w:r w:rsidR="00586F6F">
          <w:rPr>
            <w:rFonts w:asciiTheme="majorHAnsi" w:hAnsiTheme="majorHAnsi" w:cstheme="majorHAnsi"/>
            <w:sz w:val="24"/>
            <w:szCs w:val="24"/>
          </w:rPr>
          <w:t xml:space="preserve"> </w:t>
        </w:r>
      </w:ins>
      <w:moveToRangeStart w:id="29" w:author="Ritchie, Andrew C." w:date="2018-05-29T12:38:00Z" w:name="move515360813"/>
      <w:moveTo w:id="30" w:author="Ritchie, Andrew C." w:date="2018-05-29T12:38:00Z">
        <w:r w:rsidR="00586F6F" w:rsidRPr="00B05DB9">
          <w:rPr>
            <w:rFonts w:asciiTheme="majorHAnsi" w:hAnsiTheme="majorHAnsi" w:cstheme="majorHAnsi"/>
            <w:sz w:val="24"/>
            <w:szCs w:val="24"/>
          </w:rPr>
          <w:t xml:space="preserve">(e.g. </w:t>
        </w:r>
        <w:r w:rsidR="00586F6F" w:rsidRPr="00B05DB9">
          <w:rPr>
            <w:rFonts w:asciiTheme="majorHAnsi" w:hAnsiTheme="majorHAnsi" w:cstheme="majorHAnsi"/>
            <w:i/>
            <w:sz w:val="24"/>
            <w:szCs w:val="24"/>
          </w:rPr>
          <w:t>Warrick et al., 2016</w:t>
        </w:r>
        <w:r w:rsidR="00586F6F" w:rsidRPr="00B05DB9">
          <w:rPr>
            <w:rFonts w:asciiTheme="majorHAnsi" w:hAnsiTheme="majorHAnsi" w:cstheme="majorHAnsi"/>
            <w:sz w:val="24"/>
            <w:szCs w:val="24"/>
          </w:rPr>
          <w:t>)</w:t>
        </w:r>
      </w:moveTo>
      <w:moveToRangeEnd w:id="29"/>
      <w:r w:rsidRPr="00B05DB9">
        <w:rPr>
          <w:rFonts w:asciiTheme="majorHAnsi" w:hAnsiTheme="majorHAnsi" w:cstheme="majorHAnsi"/>
          <w:sz w:val="24"/>
          <w:szCs w:val="24"/>
        </w:rPr>
        <w:t>.</w:t>
      </w:r>
      <w:r w:rsidR="00B05DB9" w:rsidRPr="00B05DB9">
        <w:rPr>
          <w:rFonts w:asciiTheme="majorHAnsi" w:hAnsiTheme="majorHAnsi" w:cstheme="majorHAnsi"/>
          <w:sz w:val="24"/>
          <w:szCs w:val="24"/>
        </w:rPr>
        <w:t xml:space="preserve"> </w:t>
      </w:r>
      <w:r w:rsidR="00421E34">
        <w:rPr>
          <w:rFonts w:asciiTheme="majorHAnsi" w:hAnsiTheme="majorHAnsi" w:cstheme="majorHAnsi"/>
          <w:sz w:val="24"/>
          <w:szCs w:val="24"/>
        </w:rPr>
        <w:t xml:space="preserve">Fixed camera installations are designed for generating time-series of images for assessment of geomorphic change in dynamic environments. </w:t>
      </w:r>
      <w:r w:rsidR="00B05DB9" w:rsidRPr="00B05DB9">
        <w:rPr>
          <w:rFonts w:asciiTheme="majorHAnsi" w:hAnsiTheme="majorHAnsi" w:cstheme="majorHAnsi"/>
          <w:sz w:val="24"/>
          <w:szCs w:val="24"/>
        </w:rPr>
        <w:t xml:space="preserve">Many </w:t>
      </w:r>
      <w:commentRangeStart w:id="31"/>
      <w:del w:id="32" w:author="Ritchie, Andrew C. [2]" w:date="2018-05-29T12:39:00Z">
        <w:r w:rsidR="00B05DB9" w:rsidRPr="00B05DB9" w:rsidDel="00586F6F">
          <w:rPr>
            <w:rFonts w:asciiTheme="majorHAnsi" w:hAnsiTheme="majorHAnsi" w:cstheme="majorHAnsi"/>
            <w:sz w:val="24"/>
            <w:szCs w:val="24"/>
          </w:rPr>
          <w:delText xml:space="preserve">UAV and </w:delText>
        </w:r>
        <w:commentRangeEnd w:id="31"/>
        <w:r w:rsidR="00586F6F" w:rsidDel="00586F6F">
          <w:rPr>
            <w:rStyle w:val="CommentReference"/>
          </w:rPr>
          <w:commentReference w:id="31"/>
        </w:r>
      </w:del>
      <w:r w:rsidR="00B05DB9" w:rsidRPr="00B05DB9">
        <w:rPr>
          <w:rFonts w:asciiTheme="majorHAnsi" w:hAnsiTheme="majorHAnsi" w:cstheme="majorHAnsi"/>
          <w:sz w:val="24"/>
          <w:szCs w:val="24"/>
        </w:rPr>
        <w:t>aerial imagery data sets are collected for building digital terrain models</w:t>
      </w:r>
      <w:ins w:id="33" w:author="Ritchie, Andrew C. [2]" w:date="2018-05-29T12:41:00Z">
        <w:r w:rsidR="00586F6F">
          <w:rPr>
            <w:rFonts w:asciiTheme="majorHAnsi" w:hAnsiTheme="majorHAnsi" w:cstheme="majorHAnsi"/>
            <w:sz w:val="24"/>
            <w:szCs w:val="24"/>
          </w:rPr>
          <w:t xml:space="preserve"> and </w:t>
        </w:r>
        <w:proofErr w:type="spellStart"/>
        <w:r w:rsidR="00586F6F">
          <w:rPr>
            <w:rFonts w:asciiTheme="majorHAnsi" w:hAnsiTheme="majorHAnsi" w:cstheme="majorHAnsi"/>
            <w:sz w:val="24"/>
            <w:szCs w:val="24"/>
          </w:rPr>
          <w:t>orthoimages</w:t>
        </w:r>
      </w:ins>
      <w:proofErr w:type="spellEnd"/>
      <w:r w:rsidR="00B05DB9" w:rsidRPr="00B05DB9">
        <w:rPr>
          <w:rFonts w:asciiTheme="majorHAnsi" w:hAnsiTheme="majorHAnsi" w:cstheme="majorHAnsi"/>
          <w:sz w:val="24"/>
          <w:szCs w:val="24"/>
        </w:rPr>
        <w:t xml:space="preserve"> using Structure-from-Motion (</w:t>
      </w:r>
      <w:proofErr w:type="spellStart"/>
      <w:r w:rsidR="00B05DB9" w:rsidRPr="00B05DB9">
        <w:rPr>
          <w:rFonts w:asciiTheme="majorHAnsi" w:hAnsiTheme="majorHAnsi" w:cstheme="majorHAnsi"/>
          <w:sz w:val="24"/>
          <w:szCs w:val="24"/>
        </w:rPr>
        <w:t>SfM</w:t>
      </w:r>
      <w:proofErr w:type="spellEnd"/>
      <w:r w:rsidR="00B05DB9" w:rsidRPr="00B05DB9">
        <w:rPr>
          <w:rFonts w:asciiTheme="majorHAnsi" w:hAnsiTheme="majorHAnsi" w:cstheme="majorHAnsi"/>
          <w:sz w:val="24"/>
          <w:szCs w:val="24"/>
        </w:rPr>
        <w:t>) photogrammetry (</w:t>
      </w:r>
      <w:r w:rsidR="00B05DB9" w:rsidRPr="00B05DB9">
        <w:rPr>
          <w:rFonts w:asciiTheme="majorHAnsi" w:hAnsiTheme="majorHAnsi" w:cstheme="majorHAnsi"/>
          <w:sz w:val="24"/>
          <w:szCs w:val="24"/>
          <w:highlight w:val="yellow"/>
        </w:rPr>
        <w:t>REFS</w:t>
      </w:r>
      <w:r w:rsidR="00B05DB9" w:rsidRPr="00B05DB9">
        <w:rPr>
          <w:rFonts w:asciiTheme="majorHAnsi" w:hAnsiTheme="majorHAnsi" w:cstheme="majorHAnsi"/>
          <w:sz w:val="24"/>
          <w:szCs w:val="24"/>
        </w:rPr>
        <w:t>). Numerous complementary or alternative uses of such imagery</w:t>
      </w:r>
      <w:ins w:id="34" w:author="Ritchie, Andrew C. [2]" w:date="2018-05-29T12:41:00Z">
        <w:r w:rsidR="00586F6F">
          <w:rPr>
            <w:rFonts w:asciiTheme="majorHAnsi" w:hAnsiTheme="majorHAnsi" w:cstheme="majorHAnsi"/>
            <w:sz w:val="24"/>
            <w:szCs w:val="24"/>
          </w:rPr>
          <w:t xml:space="preserve"> and elevation models</w:t>
        </w:r>
      </w:ins>
      <w:r w:rsidR="00B05DB9" w:rsidRPr="00B05DB9">
        <w:rPr>
          <w:rFonts w:asciiTheme="majorHAnsi" w:hAnsiTheme="majorHAnsi" w:cstheme="majorHAnsi"/>
          <w:sz w:val="24"/>
          <w:szCs w:val="24"/>
        </w:rPr>
        <w:t xml:space="preserve"> for the purposes of geomorphic research include </w:t>
      </w:r>
      <w:proofErr w:type="spellStart"/>
      <w:r w:rsidR="00B05DB9" w:rsidRPr="00B05DB9">
        <w:rPr>
          <w:rFonts w:asciiTheme="majorHAnsi" w:hAnsiTheme="majorHAnsi" w:cstheme="majorHAnsi"/>
          <w:sz w:val="24"/>
          <w:szCs w:val="24"/>
        </w:rPr>
        <w:t>facies</w:t>
      </w:r>
      <w:proofErr w:type="spellEnd"/>
      <w:r w:rsidR="00B05DB9" w:rsidRPr="00B05DB9">
        <w:rPr>
          <w:rFonts w:asciiTheme="majorHAnsi" w:hAnsiTheme="majorHAnsi" w:cstheme="majorHAnsi"/>
          <w:sz w:val="24"/>
          <w:szCs w:val="24"/>
        </w:rPr>
        <w:t xml:space="preserve"> description and grain size calculation, geomorphic and geologic mapping, vegetation structure description, </w:t>
      </w:r>
      <w:del w:id="35" w:author="Ritchie, Andrew C. [2]" w:date="2018-05-29T12:41:00Z">
        <w:r w:rsidR="00B05DB9" w:rsidRPr="00B05DB9" w:rsidDel="00586F6F">
          <w:rPr>
            <w:rFonts w:asciiTheme="majorHAnsi" w:hAnsiTheme="majorHAnsi" w:cstheme="majorHAnsi"/>
            <w:sz w:val="24"/>
            <w:szCs w:val="24"/>
          </w:rPr>
          <w:delText xml:space="preserve">and </w:delText>
        </w:r>
      </w:del>
      <w:r w:rsidR="00B05DB9" w:rsidRPr="00B05DB9">
        <w:rPr>
          <w:rFonts w:asciiTheme="majorHAnsi" w:hAnsiTheme="majorHAnsi" w:cstheme="majorHAnsi"/>
          <w:sz w:val="24"/>
          <w:szCs w:val="24"/>
        </w:rPr>
        <w:t>physical habitat quantification</w:t>
      </w:r>
      <w:ins w:id="36" w:author="Ritchie, Andrew C. [2]" w:date="2018-05-29T12:41:00Z">
        <w:r w:rsidR="00586F6F">
          <w:rPr>
            <w:rFonts w:asciiTheme="majorHAnsi" w:hAnsiTheme="majorHAnsi" w:cstheme="majorHAnsi"/>
            <w:sz w:val="24"/>
            <w:szCs w:val="24"/>
          </w:rPr>
          <w:t>, and change detection</w:t>
        </w:r>
      </w:ins>
      <w:r w:rsidR="00B05DB9">
        <w:rPr>
          <w:rFonts w:asciiTheme="majorHAnsi" w:hAnsiTheme="majorHAnsi" w:cstheme="majorHAnsi"/>
          <w:sz w:val="24"/>
          <w:szCs w:val="24"/>
        </w:rPr>
        <w:t xml:space="preserve"> (</w:t>
      </w:r>
      <w:commentRangeStart w:id="37"/>
      <w:ins w:id="38" w:author="Ritchie, Andrew C. [2]" w:date="2018-05-29T12:53:00Z">
        <w:r w:rsidR="00E938AD">
          <w:rPr>
            <w:rFonts w:asciiTheme="majorHAnsi" w:hAnsiTheme="majorHAnsi" w:cstheme="majorHAnsi"/>
            <w:i/>
            <w:sz w:val="24"/>
            <w:szCs w:val="24"/>
          </w:rPr>
          <w:t>Randle et al., 2015; East et al., 2015; Warrick et al., 2015</w:t>
        </w:r>
      </w:ins>
      <w:commentRangeEnd w:id="37"/>
      <w:ins w:id="39" w:author="Ritchie, Andrew C. [2]" w:date="2018-05-29T12:54:00Z">
        <w:r w:rsidR="00E938AD">
          <w:rPr>
            <w:rStyle w:val="CommentReference"/>
          </w:rPr>
          <w:commentReference w:id="37"/>
        </w:r>
      </w:ins>
      <w:r w:rsidR="00B05DB9" w:rsidRPr="00B05DB9">
        <w:rPr>
          <w:rFonts w:asciiTheme="majorHAnsi" w:hAnsiTheme="majorHAnsi" w:cstheme="majorHAnsi"/>
          <w:sz w:val="24"/>
          <w:szCs w:val="24"/>
          <w:highlight w:val="yellow"/>
        </w:rPr>
        <w:t>REFS</w:t>
      </w:r>
      <w:r w:rsidR="00B05DB9">
        <w:rPr>
          <w:rFonts w:asciiTheme="majorHAnsi" w:hAnsiTheme="majorHAnsi" w:cstheme="majorHAnsi"/>
          <w:sz w:val="24"/>
          <w:szCs w:val="24"/>
        </w:rPr>
        <w:t>)</w:t>
      </w:r>
      <w:r w:rsidR="00B05DB9" w:rsidRPr="00B05DB9">
        <w:rPr>
          <w:rFonts w:asciiTheme="majorHAnsi" w:hAnsiTheme="majorHAnsi" w:cstheme="majorHAnsi"/>
          <w:sz w:val="24"/>
          <w:szCs w:val="24"/>
        </w:rPr>
        <w:t>.</w:t>
      </w:r>
    </w:p>
    <w:p w14:paraId="2B625C7C" w14:textId="194B8C39" w:rsidR="00C62F92" w:rsidRDefault="004D3DD9" w:rsidP="008C6F53">
      <w:pPr>
        <w:jc w:val="both"/>
        <w:rPr>
          <w:rFonts w:asciiTheme="majorHAnsi" w:hAnsiTheme="majorHAnsi" w:cstheme="majorHAnsi"/>
          <w:sz w:val="24"/>
          <w:szCs w:val="24"/>
        </w:rPr>
      </w:pPr>
      <w:r w:rsidRPr="005C6623">
        <w:rPr>
          <w:rFonts w:asciiTheme="majorHAnsi" w:hAnsiTheme="majorHAnsi" w:cstheme="majorHAnsi"/>
          <w:sz w:val="24"/>
          <w:szCs w:val="24"/>
        </w:rPr>
        <w:t>In this paper, we utilize</w:t>
      </w:r>
      <w:r w:rsidR="00C62F92">
        <w:rPr>
          <w:rFonts w:asciiTheme="majorHAnsi" w:hAnsiTheme="majorHAnsi" w:cstheme="majorHAnsi"/>
          <w:sz w:val="24"/>
          <w:szCs w:val="24"/>
        </w:rPr>
        <w:t xml:space="preserve"> and evaluate</w:t>
      </w:r>
      <w:r w:rsidRPr="005C6623">
        <w:rPr>
          <w:rFonts w:asciiTheme="majorHAnsi" w:hAnsiTheme="majorHAnsi" w:cstheme="majorHAnsi"/>
          <w:sz w:val="24"/>
          <w:szCs w:val="24"/>
        </w:rPr>
        <w:t xml:space="preserve"> two emerging themes in computer vision research, namely deep learning and structured prediction, that, when combined, are </w:t>
      </w:r>
      <w:r w:rsidR="00B05DB9">
        <w:rPr>
          <w:rFonts w:asciiTheme="majorHAnsi" w:hAnsiTheme="majorHAnsi" w:cstheme="majorHAnsi"/>
          <w:sz w:val="24"/>
          <w:szCs w:val="24"/>
        </w:rPr>
        <w:t xml:space="preserve">shown to be </w:t>
      </w:r>
      <w:r w:rsidRPr="005C6623">
        <w:rPr>
          <w:rFonts w:asciiTheme="majorHAnsi" w:hAnsiTheme="majorHAnsi" w:cstheme="majorHAnsi"/>
          <w:sz w:val="24"/>
          <w:szCs w:val="24"/>
        </w:rPr>
        <w:t xml:space="preserve">extremely effective in application to </w:t>
      </w:r>
      <w:r w:rsidR="008A0CA7">
        <w:rPr>
          <w:rFonts w:asciiTheme="majorHAnsi" w:hAnsiTheme="majorHAnsi" w:cstheme="majorHAnsi"/>
          <w:sz w:val="24"/>
          <w:szCs w:val="24"/>
        </w:rPr>
        <w:t xml:space="preserve">pattern recognition, and </w:t>
      </w:r>
      <w:r w:rsidRPr="005C6623">
        <w:rPr>
          <w:rFonts w:asciiTheme="majorHAnsi" w:hAnsiTheme="majorHAnsi" w:cstheme="majorHAnsi"/>
          <w:sz w:val="24"/>
          <w:szCs w:val="24"/>
        </w:rPr>
        <w:t xml:space="preserve">semantic segmentation of highly structured, complex objects in images of natural scenes. </w:t>
      </w:r>
    </w:p>
    <w:p w14:paraId="024F1B16" w14:textId="77777777" w:rsidR="00800F91" w:rsidRDefault="00800F91" w:rsidP="008C6F53">
      <w:pPr>
        <w:jc w:val="both"/>
        <w:rPr>
          <w:rFonts w:asciiTheme="majorHAnsi" w:hAnsiTheme="majorHAnsi" w:cstheme="majorHAnsi"/>
          <w:sz w:val="24"/>
          <w:szCs w:val="24"/>
        </w:rPr>
      </w:pPr>
    </w:p>
    <w:p w14:paraId="12A7AD12" w14:textId="408189C7" w:rsidR="00C62F92" w:rsidRPr="00C62F92" w:rsidRDefault="00C62F92" w:rsidP="008C6F53">
      <w:pPr>
        <w:jc w:val="both"/>
        <w:rPr>
          <w:rFonts w:asciiTheme="majorHAnsi" w:hAnsiTheme="majorHAnsi" w:cstheme="majorHAnsi"/>
          <w:b/>
          <w:sz w:val="24"/>
          <w:szCs w:val="24"/>
        </w:rPr>
      </w:pPr>
      <w:r>
        <w:rPr>
          <w:rFonts w:asciiTheme="majorHAnsi" w:hAnsiTheme="majorHAnsi" w:cstheme="majorHAnsi"/>
          <w:b/>
          <w:sz w:val="24"/>
          <w:szCs w:val="24"/>
        </w:rPr>
        <w:t>1.2</w:t>
      </w:r>
      <w:r w:rsidRPr="00C62F92">
        <w:rPr>
          <w:rFonts w:asciiTheme="majorHAnsi" w:hAnsiTheme="majorHAnsi" w:cstheme="majorHAnsi"/>
          <w:b/>
          <w:sz w:val="24"/>
          <w:szCs w:val="24"/>
        </w:rPr>
        <w:t xml:space="preserve">. </w:t>
      </w:r>
      <w:r>
        <w:rPr>
          <w:rFonts w:asciiTheme="majorHAnsi" w:hAnsiTheme="majorHAnsi" w:cstheme="majorHAnsi"/>
          <w:b/>
          <w:sz w:val="24"/>
          <w:szCs w:val="24"/>
        </w:rPr>
        <w:t>Application of deep learning to</w:t>
      </w:r>
      <w:r w:rsidRPr="00C62F92">
        <w:rPr>
          <w:rFonts w:asciiTheme="majorHAnsi" w:hAnsiTheme="majorHAnsi" w:cstheme="majorHAnsi"/>
          <w:b/>
          <w:sz w:val="24"/>
          <w:szCs w:val="24"/>
        </w:rPr>
        <w:t xml:space="preserve"> </w:t>
      </w:r>
      <w:r w:rsidR="005106F4">
        <w:rPr>
          <w:rFonts w:asciiTheme="majorHAnsi" w:hAnsiTheme="majorHAnsi" w:cstheme="majorHAnsi"/>
          <w:b/>
          <w:sz w:val="24"/>
          <w:szCs w:val="24"/>
        </w:rPr>
        <w:t xml:space="preserve">landscape scale </w:t>
      </w:r>
      <w:r w:rsidRPr="00C62F92">
        <w:rPr>
          <w:rFonts w:asciiTheme="majorHAnsi" w:hAnsiTheme="majorHAnsi" w:cstheme="majorHAnsi"/>
          <w:b/>
          <w:sz w:val="24"/>
          <w:szCs w:val="24"/>
        </w:rPr>
        <w:t>image classification</w:t>
      </w:r>
    </w:p>
    <w:p w14:paraId="3291646B" w14:textId="307F5DA6" w:rsidR="00B25DF3" w:rsidRDefault="004D3DD9" w:rsidP="008C6F53">
      <w:pPr>
        <w:jc w:val="both"/>
        <w:rPr>
          <w:rFonts w:asciiTheme="majorHAnsi" w:hAnsiTheme="majorHAnsi" w:cstheme="majorHAnsi"/>
          <w:sz w:val="24"/>
          <w:szCs w:val="24"/>
        </w:rPr>
      </w:pPr>
      <w:r w:rsidRPr="005C6623">
        <w:rPr>
          <w:rFonts w:asciiTheme="majorHAnsi" w:hAnsiTheme="majorHAnsi" w:cstheme="majorHAnsi"/>
          <w:sz w:val="24"/>
          <w:szCs w:val="24"/>
        </w:rPr>
        <w:t>Deep learning is the application of artificial neural networks with more than one hidden layer, to the task of learning and subsequently recognizing patterns in data (</w:t>
      </w:r>
      <w:proofErr w:type="spellStart"/>
      <w:r w:rsidR="00AF51CC" w:rsidRPr="005C6623">
        <w:rPr>
          <w:rFonts w:asciiTheme="majorHAnsi" w:hAnsiTheme="majorHAnsi" w:cstheme="majorHAnsi"/>
          <w:i/>
          <w:sz w:val="24"/>
          <w:szCs w:val="24"/>
        </w:rPr>
        <w:t>LeCun</w:t>
      </w:r>
      <w:proofErr w:type="spellEnd"/>
      <w:r w:rsidR="00AF51CC" w:rsidRPr="005C662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AF51CC" w:rsidRPr="005C6623">
        <w:rPr>
          <w:rFonts w:asciiTheme="majorHAnsi" w:hAnsiTheme="majorHAnsi" w:cstheme="majorHAnsi"/>
          <w:i/>
          <w:sz w:val="24"/>
          <w:szCs w:val="24"/>
        </w:rPr>
        <w:t xml:space="preserve"> 2015</w:t>
      </w:r>
      <w:r w:rsidR="00E67099" w:rsidRPr="005C6623">
        <w:rPr>
          <w:rFonts w:asciiTheme="majorHAnsi" w:hAnsiTheme="majorHAnsi" w:cstheme="majorHAnsi"/>
          <w:i/>
          <w:sz w:val="24"/>
          <w:szCs w:val="24"/>
        </w:rPr>
        <w:t xml:space="preserve">; </w:t>
      </w:r>
      <w:proofErr w:type="spellStart"/>
      <w:r w:rsidR="00E67099" w:rsidRPr="005C6623">
        <w:rPr>
          <w:rFonts w:asciiTheme="majorHAnsi" w:hAnsiTheme="majorHAnsi" w:cstheme="majorHAnsi"/>
          <w:i/>
          <w:sz w:val="24"/>
          <w:szCs w:val="24"/>
        </w:rPr>
        <w:t>Goodfellow</w:t>
      </w:r>
      <w:proofErr w:type="spellEnd"/>
      <w:r w:rsidR="00E67099" w:rsidRPr="005C662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2016</w:t>
      </w:r>
      <w:r w:rsidRPr="005C6623">
        <w:rPr>
          <w:rFonts w:asciiTheme="majorHAnsi" w:hAnsiTheme="majorHAnsi" w:cstheme="majorHAnsi"/>
          <w:sz w:val="24"/>
          <w:szCs w:val="24"/>
        </w:rPr>
        <w:t>). A class of deep learning algorithms called deep convolutional neural networks (DCNNs) are extremely powerful at image recognition, resulting in a massive proliferation of their use (</w:t>
      </w:r>
      <w:proofErr w:type="spellStart"/>
      <w:r w:rsidR="00E67099" w:rsidRPr="005C6623">
        <w:rPr>
          <w:rFonts w:asciiTheme="majorHAnsi" w:hAnsiTheme="majorHAnsi" w:cstheme="majorHAnsi"/>
          <w:i/>
          <w:sz w:val="24"/>
          <w:szCs w:val="24"/>
        </w:rPr>
        <w:t>Szegedy</w:t>
      </w:r>
      <w:proofErr w:type="spellEnd"/>
      <w:r w:rsidR="00E67099" w:rsidRPr="005C662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2017</w:t>
      </w:r>
      <w:r w:rsidR="00E67099" w:rsidRPr="005C6623">
        <w:rPr>
          <w:rFonts w:asciiTheme="majorHAnsi" w:hAnsiTheme="majorHAnsi" w:cstheme="majorHAnsi"/>
          <w:sz w:val="24"/>
          <w:szCs w:val="24"/>
        </w:rPr>
        <w:t xml:space="preserve">; </w:t>
      </w:r>
      <w:r w:rsidR="00E67099" w:rsidRPr="005C6623">
        <w:rPr>
          <w:rFonts w:asciiTheme="majorHAnsi" w:hAnsiTheme="majorHAnsi" w:cstheme="majorHAnsi"/>
          <w:i/>
          <w:sz w:val="24"/>
          <w:szCs w:val="24"/>
        </w:rPr>
        <w:t>Chen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2018</w:t>
      </w:r>
      <w:r w:rsidRPr="005C6623">
        <w:rPr>
          <w:rFonts w:asciiTheme="majorHAnsi" w:hAnsiTheme="majorHAnsi" w:cstheme="majorHAnsi"/>
          <w:sz w:val="24"/>
          <w:szCs w:val="24"/>
        </w:rPr>
        <w:t>), across almost all scientific disciplines (</w:t>
      </w:r>
      <w:r w:rsidR="00E67099" w:rsidRPr="005C6623">
        <w:rPr>
          <w:rFonts w:asciiTheme="majorHAnsi" w:hAnsiTheme="majorHAnsi" w:cstheme="majorHAnsi"/>
          <w:sz w:val="24"/>
          <w:szCs w:val="24"/>
        </w:rPr>
        <w:t xml:space="preserve">e.g. </w:t>
      </w:r>
      <w:proofErr w:type="spellStart"/>
      <w:r w:rsidR="00E67099" w:rsidRPr="005C6623">
        <w:rPr>
          <w:rFonts w:asciiTheme="majorHAnsi" w:hAnsiTheme="majorHAnsi" w:cstheme="majorHAnsi"/>
          <w:i/>
          <w:sz w:val="24"/>
          <w:szCs w:val="24"/>
        </w:rPr>
        <w:t>Litjens</w:t>
      </w:r>
      <w:proofErr w:type="spellEnd"/>
      <w:r w:rsidR="00E67099" w:rsidRPr="005C662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2017</w:t>
      </w:r>
      <w:r w:rsidR="00E67099" w:rsidRPr="005C6623">
        <w:rPr>
          <w:rFonts w:asciiTheme="majorHAnsi" w:hAnsiTheme="majorHAnsi" w:cstheme="majorHAnsi"/>
          <w:sz w:val="24"/>
          <w:szCs w:val="24"/>
        </w:rPr>
        <w:t xml:space="preserve">; </w:t>
      </w:r>
      <w:proofErr w:type="spellStart"/>
      <w:r w:rsidR="00E67099" w:rsidRPr="005C6623">
        <w:rPr>
          <w:rFonts w:asciiTheme="majorHAnsi" w:hAnsiTheme="majorHAnsi" w:cstheme="majorHAnsi"/>
          <w:i/>
          <w:sz w:val="24"/>
          <w:szCs w:val="24"/>
        </w:rPr>
        <w:t>Lui</w:t>
      </w:r>
      <w:proofErr w:type="spellEnd"/>
      <w:r w:rsidR="00E67099" w:rsidRPr="005C662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2017</w:t>
      </w:r>
      <w:r w:rsidR="00E67099" w:rsidRPr="005C6623">
        <w:rPr>
          <w:rFonts w:asciiTheme="majorHAnsi" w:hAnsiTheme="majorHAnsi" w:cstheme="majorHAnsi"/>
          <w:sz w:val="24"/>
          <w:szCs w:val="24"/>
        </w:rPr>
        <w:t xml:space="preserve">; </w:t>
      </w:r>
      <w:proofErr w:type="spellStart"/>
      <w:r w:rsidR="00E67099" w:rsidRPr="005C6623">
        <w:rPr>
          <w:rFonts w:asciiTheme="majorHAnsi" w:hAnsiTheme="majorHAnsi" w:cstheme="majorHAnsi"/>
          <w:i/>
          <w:sz w:val="24"/>
          <w:szCs w:val="24"/>
        </w:rPr>
        <w:t>Maggiori</w:t>
      </w:r>
      <w:proofErr w:type="spellEnd"/>
      <w:r w:rsidR="00E67099" w:rsidRPr="005C662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2017</w:t>
      </w:r>
      <w:r w:rsidRPr="005C6623">
        <w:rPr>
          <w:rFonts w:asciiTheme="majorHAnsi" w:hAnsiTheme="majorHAnsi" w:cstheme="majorHAnsi"/>
          <w:sz w:val="24"/>
          <w:szCs w:val="24"/>
        </w:rPr>
        <w:t>)</w:t>
      </w:r>
      <w:r w:rsidR="009F310B" w:rsidRPr="005C6623">
        <w:rPr>
          <w:rFonts w:asciiTheme="majorHAnsi" w:hAnsiTheme="majorHAnsi" w:cstheme="majorHAnsi"/>
          <w:sz w:val="24"/>
          <w:szCs w:val="24"/>
        </w:rPr>
        <w:t xml:space="preserve">. </w:t>
      </w:r>
      <w:r w:rsidR="00B25DF3" w:rsidRPr="005C6623">
        <w:rPr>
          <w:rFonts w:asciiTheme="majorHAnsi" w:hAnsiTheme="majorHAnsi" w:cstheme="majorHAnsi"/>
          <w:sz w:val="24"/>
          <w:szCs w:val="24"/>
        </w:rPr>
        <w:t xml:space="preserve">A major advantage to DCNNs over conventional machine learning approaches to image classification is that </w:t>
      </w:r>
      <w:del w:id="40" w:author="Ritchie, Andrew C. [3]" w:date="2018-05-29T13:23:00Z">
        <w:r w:rsidR="00B25DF3" w:rsidRPr="005C6623" w:rsidDel="0089276D">
          <w:rPr>
            <w:rFonts w:asciiTheme="majorHAnsi" w:hAnsiTheme="majorHAnsi" w:cstheme="majorHAnsi"/>
            <w:sz w:val="24"/>
            <w:szCs w:val="24"/>
          </w:rPr>
          <w:delText>it does</w:delText>
        </w:r>
      </w:del>
      <w:ins w:id="41" w:author="Ritchie, Andrew C. [3]" w:date="2018-05-29T13:23:00Z">
        <w:r w:rsidR="0089276D">
          <w:rPr>
            <w:rFonts w:asciiTheme="majorHAnsi" w:hAnsiTheme="majorHAnsi" w:cstheme="majorHAnsi"/>
            <w:sz w:val="24"/>
            <w:szCs w:val="24"/>
          </w:rPr>
          <w:t>they do</w:t>
        </w:r>
      </w:ins>
      <w:r w:rsidR="00B25DF3" w:rsidRPr="005C6623">
        <w:rPr>
          <w:rFonts w:asciiTheme="majorHAnsi" w:hAnsiTheme="majorHAnsi" w:cstheme="majorHAnsi"/>
          <w:sz w:val="24"/>
          <w:szCs w:val="24"/>
        </w:rPr>
        <w:t xml:space="preserve"> not require s</w:t>
      </w:r>
      <w:r w:rsidR="00B25DF3">
        <w:rPr>
          <w:rFonts w:asciiTheme="majorHAnsi" w:hAnsiTheme="majorHAnsi" w:cstheme="majorHAnsi"/>
          <w:sz w:val="24"/>
          <w:szCs w:val="24"/>
        </w:rPr>
        <w:t>o-called ‘feature-engineering’ or ‘feature extraction’</w:t>
      </w:r>
      <w:r w:rsidR="00B25DF3" w:rsidRPr="005C6623">
        <w:rPr>
          <w:rFonts w:asciiTheme="majorHAnsi" w:hAnsiTheme="majorHAnsi" w:cstheme="majorHAnsi"/>
          <w:sz w:val="24"/>
          <w:szCs w:val="24"/>
        </w:rPr>
        <w:t xml:space="preserve">, which is the art of </w:t>
      </w:r>
      <w:ins w:id="42" w:author="Ritchie, Andrew C. [4]" w:date="2018-05-29T15:39:00Z">
        <w:r w:rsidR="00AC6D57">
          <w:rPr>
            <w:rFonts w:asciiTheme="majorHAnsi" w:hAnsiTheme="majorHAnsi" w:cstheme="majorHAnsi"/>
            <w:sz w:val="24"/>
            <w:szCs w:val="24"/>
          </w:rPr>
          <w:t xml:space="preserve">either </w:t>
        </w:r>
      </w:ins>
      <w:r w:rsidR="00B25DF3" w:rsidRPr="005C6623">
        <w:rPr>
          <w:rFonts w:asciiTheme="majorHAnsi" w:hAnsiTheme="majorHAnsi" w:cstheme="majorHAnsi"/>
          <w:sz w:val="24"/>
          <w:szCs w:val="24"/>
        </w:rPr>
        <w:t xml:space="preserve">transforming </w:t>
      </w:r>
      <w:del w:id="43" w:author="Ritchie, Andrew C. [4]" w:date="2018-05-29T15:39:00Z">
        <w:r w:rsidR="00B25DF3" w:rsidRPr="005C6623" w:rsidDel="00AC6D57">
          <w:rPr>
            <w:rFonts w:asciiTheme="majorHAnsi" w:hAnsiTheme="majorHAnsi" w:cstheme="majorHAnsi"/>
            <w:sz w:val="24"/>
            <w:szCs w:val="24"/>
          </w:rPr>
          <w:delText xml:space="preserve">the </w:delText>
        </w:r>
      </w:del>
      <w:r w:rsidR="00B25DF3" w:rsidRPr="005C6623">
        <w:rPr>
          <w:rFonts w:asciiTheme="majorHAnsi" w:hAnsiTheme="majorHAnsi" w:cstheme="majorHAnsi"/>
          <w:sz w:val="24"/>
          <w:szCs w:val="24"/>
        </w:rPr>
        <w:t xml:space="preserve">image data so that </w:t>
      </w:r>
      <w:del w:id="44" w:author="Ritchie, Andrew C. [4]" w:date="2018-05-29T15:38:00Z">
        <w:r w:rsidR="00B25DF3" w:rsidRPr="005C6623" w:rsidDel="00AC6D57">
          <w:rPr>
            <w:rFonts w:asciiTheme="majorHAnsi" w:hAnsiTheme="majorHAnsi" w:cstheme="majorHAnsi"/>
            <w:sz w:val="24"/>
            <w:szCs w:val="24"/>
          </w:rPr>
          <w:delText>it is</w:delText>
        </w:r>
      </w:del>
      <w:ins w:id="45" w:author="Ritchie, Andrew C. [4]" w:date="2018-05-29T15:38:00Z">
        <w:r w:rsidR="00AC6D57">
          <w:rPr>
            <w:rFonts w:asciiTheme="majorHAnsi" w:hAnsiTheme="majorHAnsi" w:cstheme="majorHAnsi"/>
            <w:sz w:val="24"/>
            <w:szCs w:val="24"/>
          </w:rPr>
          <w:t>they are</w:t>
        </w:r>
      </w:ins>
      <w:r w:rsidR="00B25DF3" w:rsidRPr="005C6623">
        <w:rPr>
          <w:rFonts w:asciiTheme="majorHAnsi" w:hAnsiTheme="majorHAnsi" w:cstheme="majorHAnsi"/>
          <w:sz w:val="24"/>
          <w:szCs w:val="24"/>
        </w:rPr>
        <w:t xml:space="preserve"> </w:t>
      </w:r>
      <w:del w:id="46" w:author="Ritchie, Andrew C. [4]" w:date="2018-05-29T15:39:00Z">
        <w:r w:rsidR="00B25DF3" w:rsidRPr="005C6623" w:rsidDel="00AC6D57">
          <w:rPr>
            <w:rFonts w:asciiTheme="majorHAnsi" w:hAnsiTheme="majorHAnsi" w:cstheme="majorHAnsi"/>
            <w:sz w:val="24"/>
            <w:szCs w:val="24"/>
          </w:rPr>
          <w:delText xml:space="preserve">either </w:delText>
        </w:r>
      </w:del>
      <w:r w:rsidR="00B25DF3" w:rsidRPr="005C6623">
        <w:rPr>
          <w:rFonts w:asciiTheme="majorHAnsi" w:hAnsiTheme="majorHAnsi" w:cstheme="majorHAnsi"/>
          <w:sz w:val="24"/>
          <w:szCs w:val="24"/>
        </w:rPr>
        <w:t xml:space="preserve">more amenable to a speciﬁc machine-learning algorithm, or providing the algorithm more data by computing derivative products from the imagery, such as </w:t>
      </w:r>
      <w:proofErr w:type="spellStart"/>
      <w:r w:rsidR="00B25DF3" w:rsidRPr="005C6623">
        <w:rPr>
          <w:rFonts w:asciiTheme="majorHAnsi" w:hAnsiTheme="majorHAnsi" w:cstheme="majorHAnsi"/>
          <w:sz w:val="24"/>
          <w:szCs w:val="24"/>
        </w:rPr>
        <w:t>rasters</w:t>
      </w:r>
      <w:proofErr w:type="spellEnd"/>
      <w:r w:rsidR="00B25DF3" w:rsidRPr="005C6623">
        <w:rPr>
          <w:rFonts w:asciiTheme="majorHAnsi" w:hAnsiTheme="majorHAnsi" w:cstheme="majorHAnsi"/>
          <w:sz w:val="24"/>
          <w:szCs w:val="24"/>
        </w:rPr>
        <w:t xml:space="preserve"> of texture or alternative </w:t>
      </w:r>
      <w:proofErr w:type="spellStart"/>
      <w:r w:rsidR="00B25DF3" w:rsidRPr="005C6623">
        <w:rPr>
          <w:rFonts w:asciiTheme="majorHAnsi" w:hAnsiTheme="majorHAnsi" w:cstheme="majorHAnsi"/>
          <w:sz w:val="24"/>
          <w:szCs w:val="24"/>
        </w:rPr>
        <w:t>colorspaces</w:t>
      </w:r>
      <w:proofErr w:type="spellEnd"/>
      <w:r w:rsidR="00B25DF3" w:rsidRPr="005C6623">
        <w:rPr>
          <w:rFonts w:asciiTheme="majorHAnsi" w:hAnsiTheme="majorHAnsi" w:cstheme="majorHAnsi"/>
          <w:sz w:val="24"/>
          <w:szCs w:val="24"/>
        </w:rPr>
        <w:t xml:space="preserve"> (</w:t>
      </w:r>
      <w:r w:rsidR="00B25DF3">
        <w:rPr>
          <w:rFonts w:asciiTheme="majorHAnsi" w:hAnsiTheme="majorHAnsi" w:cstheme="majorHAnsi"/>
          <w:sz w:val="24"/>
          <w:szCs w:val="24"/>
        </w:rPr>
        <w:t xml:space="preserve">e.g. </w:t>
      </w:r>
      <w:proofErr w:type="spellStart"/>
      <w:r w:rsidR="00C649CB" w:rsidRPr="0069459A">
        <w:rPr>
          <w:rFonts w:asciiTheme="majorHAnsi" w:hAnsiTheme="majorHAnsi" w:cstheme="majorHAnsi"/>
          <w:i/>
          <w:sz w:val="24"/>
          <w:szCs w:val="24"/>
        </w:rPr>
        <w:t>Hoonhout</w:t>
      </w:r>
      <w:proofErr w:type="spellEnd"/>
      <w:r w:rsidR="00C649CB" w:rsidRPr="0069459A">
        <w:rPr>
          <w:rFonts w:asciiTheme="majorHAnsi" w:hAnsiTheme="majorHAnsi" w:cstheme="majorHAnsi"/>
          <w:i/>
          <w:sz w:val="24"/>
          <w:szCs w:val="24"/>
        </w:rPr>
        <w:t xml:space="preserve"> et al., 2015</w:t>
      </w:r>
      <w:r w:rsidR="00C649CB">
        <w:rPr>
          <w:rFonts w:asciiTheme="majorHAnsi" w:hAnsiTheme="majorHAnsi" w:cstheme="majorHAnsi"/>
          <w:i/>
          <w:sz w:val="24"/>
          <w:szCs w:val="24"/>
        </w:rPr>
        <w:t xml:space="preserve">; </w:t>
      </w:r>
      <w:proofErr w:type="spellStart"/>
      <w:r w:rsidR="00B25DF3" w:rsidRPr="00777F75">
        <w:rPr>
          <w:rFonts w:asciiTheme="majorHAnsi" w:hAnsiTheme="majorHAnsi" w:cstheme="majorHAnsi"/>
          <w:i/>
          <w:sz w:val="24"/>
          <w:szCs w:val="24"/>
        </w:rPr>
        <w:t>Belgiu</w:t>
      </w:r>
      <w:proofErr w:type="spellEnd"/>
      <w:r w:rsidR="00B25DF3" w:rsidRPr="00777F75">
        <w:rPr>
          <w:rFonts w:asciiTheme="majorHAnsi" w:hAnsiTheme="majorHAnsi" w:cstheme="majorHAnsi"/>
          <w:i/>
          <w:sz w:val="24"/>
          <w:szCs w:val="24"/>
        </w:rPr>
        <w:t xml:space="preserve"> and </w:t>
      </w:r>
      <w:proofErr w:type="spellStart"/>
      <w:r w:rsidR="00B25DF3" w:rsidRPr="00777F75">
        <w:rPr>
          <w:rFonts w:asciiTheme="majorHAnsi" w:hAnsiTheme="majorHAnsi" w:cstheme="majorHAnsi"/>
          <w:i/>
          <w:sz w:val="24"/>
          <w:szCs w:val="24"/>
        </w:rPr>
        <w:t>Drăgut</w:t>
      </w:r>
      <w:proofErr w:type="spellEnd"/>
      <w:r w:rsidR="00FF1CDB">
        <w:rPr>
          <w:rFonts w:asciiTheme="majorHAnsi" w:hAnsiTheme="majorHAnsi" w:cstheme="majorHAnsi"/>
          <w:i/>
          <w:sz w:val="24"/>
          <w:szCs w:val="24"/>
        </w:rPr>
        <w:t>,</w:t>
      </w:r>
      <w:r w:rsidR="00B25DF3" w:rsidRPr="00777F75">
        <w:rPr>
          <w:rFonts w:asciiTheme="majorHAnsi" w:hAnsiTheme="majorHAnsi" w:cstheme="majorHAnsi"/>
          <w:i/>
          <w:sz w:val="24"/>
          <w:szCs w:val="24"/>
        </w:rPr>
        <w:t xml:space="preserve"> 2016</w:t>
      </w:r>
      <w:r w:rsidR="00B25DF3">
        <w:rPr>
          <w:rFonts w:asciiTheme="majorHAnsi" w:hAnsiTheme="majorHAnsi" w:cstheme="majorHAnsi"/>
          <w:i/>
          <w:sz w:val="24"/>
          <w:szCs w:val="24"/>
        </w:rPr>
        <w:t xml:space="preserve">; </w:t>
      </w:r>
      <w:r w:rsidR="00B25DF3" w:rsidRPr="008A29D9">
        <w:rPr>
          <w:rFonts w:asciiTheme="majorHAnsi" w:hAnsiTheme="majorHAnsi" w:cstheme="majorHAnsi"/>
          <w:i/>
          <w:sz w:val="24"/>
          <w:szCs w:val="24"/>
        </w:rPr>
        <w:t>Cheng et al.</w:t>
      </w:r>
      <w:r w:rsidR="00B25DF3">
        <w:rPr>
          <w:rFonts w:asciiTheme="majorHAnsi" w:hAnsiTheme="majorHAnsi" w:cstheme="majorHAnsi"/>
          <w:i/>
          <w:sz w:val="24"/>
          <w:szCs w:val="24"/>
        </w:rPr>
        <w:t>,</w:t>
      </w:r>
      <w:r w:rsidR="00B25DF3" w:rsidRPr="008A29D9">
        <w:rPr>
          <w:rFonts w:asciiTheme="majorHAnsi" w:hAnsiTheme="majorHAnsi" w:cstheme="majorHAnsi"/>
          <w:i/>
          <w:sz w:val="24"/>
          <w:szCs w:val="24"/>
        </w:rPr>
        <w:t xml:space="preserve"> 2017</w:t>
      </w:r>
      <w:r w:rsidR="00B25DF3" w:rsidRPr="005C6623">
        <w:rPr>
          <w:rFonts w:asciiTheme="majorHAnsi" w:hAnsiTheme="majorHAnsi" w:cstheme="majorHAnsi"/>
          <w:sz w:val="24"/>
          <w:szCs w:val="24"/>
        </w:rPr>
        <w:t xml:space="preserve">). </w:t>
      </w:r>
      <w:r w:rsidR="00B25DF3">
        <w:rPr>
          <w:rFonts w:asciiTheme="majorHAnsi" w:hAnsiTheme="majorHAnsi" w:cstheme="majorHAnsi"/>
          <w:sz w:val="24"/>
          <w:szCs w:val="24"/>
        </w:rPr>
        <w:t xml:space="preserve">In </w:t>
      </w:r>
      <w:r w:rsidR="00B25DF3" w:rsidRPr="00A2305B">
        <w:rPr>
          <w:rFonts w:asciiTheme="majorHAnsi" w:hAnsiTheme="majorHAnsi" w:cstheme="majorHAnsi"/>
          <w:sz w:val="24"/>
          <w:szCs w:val="24"/>
        </w:rPr>
        <w:t>deep learning</w:t>
      </w:r>
      <w:r w:rsidR="00B25DF3">
        <w:rPr>
          <w:rFonts w:asciiTheme="majorHAnsi" w:hAnsiTheme="majorHAnsi" w:cstheme="majorHAnsi"/>
          <w:sz w:val="24"/>
          <w:szCs w:val="24"/>
        </w:rPr>
        <w:t>,</w:t>
      </w:r>
      <w:r w:rsidR="00B25DF3" w:rsidRPr="00A2305B">
        <w:rPr>
          <w:rFonts w:asciiTheme="majorHAnsi" w:hAnsiTheme="majorHAnsi" w:cstheme="majorHAnsi"/>
          <w:sz w:val="24"/>
          <w:szCs w:val="24"/>
        </w:rPr>
        <w:t xml:space="preserve"> features are automatically learned from data using a general-purpose procedure</w:t>
      </w:r>
      <w:r w:rsidR="00B25DF3">
        <w:rPr>
          <w:rFonts w:asciiTheme="majorHAnsi" w:hAnsiTheme="majorHAnsi" w:cstheme="majorHAnsi"/>
          <w:sz w:val="24"/>
          <w:szCs w:val="24"/>
        </w:rPr>
        <w:t xml:space="preserve">. </w:t>
      </w:r>
      <w:r w:rsidR="00B25DF3" w:rsidRPr="00A2305B">
        <w:rPr>
          <w:rFonts w:asciiTheme="majorHAnsi" w:hAnsiTheme="majorHAnsi" w:cstheme="majorHAnsi"/>
          <w:sz w:val="24"/>
          <w:szCs w:val="24"/>
        </w:rPr>
        <w:t>A</w:t>
      </w:r>
      <w:r w:rsidR="00B25DF3" w:rsidRPr="005C6623">
        <w:rPr>
          <w:rFonts w:asciiTheme="majorHAnsi" w:hAnsiTheme="majorHAnsi" w:cstheme="majorHAnsi"/>
          <w:sz w:val="24"/>
          <w:szCs w:val="24"/>
        </w:rPr>
        <w:t xml:space="preserve">nother reputed advantage is that DCNN performance tends to keep improving with </w:t>
      </w:r>
      <w:del w:id="47" w:author="Ritchie, Andrew C. [3]" w:date="2018-05-29T13:23:00Z">
        <w:r w:rsidR="00B25DF3" w:rsidRPr="005C6623" w:rsidDel="0089276D">
          <w:rPr>
            <w:rFonts w:asciiTheme="majorHAnsi" w:hAnsiTheme="majorHAnsi" w:cstheme="majorHAnsi"/>
            <w:sz w:val="24"/>
            <w:szCs w:val="24"/>
          </w:rPr>
          <w:delText>more and more</w:delText>
        </w:r>
      </w:del>
      <w:ins w:id="48" w:author="Ritchie, Andrew C. [3]" w:date="2018-05-29T13:23:00Z">
        <w:r w:rsidR="0089276D">
          <w:rPr>
            <w:rFonts w:asciiTheme="majorHAnsi" w:hAnsiTheme="majorHAnsi" w:cstheme="majorHAnsi"/>
            <w:sz w:val="24"/>
            <w:szCs w:val="24"/>
          </w:rPr>
          <w:t>additional</w:t>
        </w:r>
      </w:ins>
      <w:r w:rsidR="00B25DF3" w:rsidRPr="005C6623">
        <w:rPr>
          <w:rFonts w:asciiTheme="majorHAnsi" w:hAnsiTheme="majorHAnsi" w:cstheme="majorHAnsi"/>
          <w:sz w:val="24"/>
          <w:szCs w:val="24"/>
        </w:rPr>
        <w:t xml:space="preserve"> data, whereas machine learning performance tends to plateau (</w:t>
      </w:r>
      <w:r w:rsidR="00B25DF3" w:rsidRPr="00A2305B">
        <w:rPr>
          <w:rFonts w:asciiTheme="majorHAnsi" w:hAnsiTheme="majorHAnsi" w:cstheme="majorHAnsi"/>
          <w:i/>
          <w:sz w:val="24"/>
          <w:szCs w:val="24"/>
        </w:rPr>
        <w:t>Dauphin et al.</w:t>
      </w:r>
      <w:r w:rsidR="00FF1CDB">
        <w:rPr>
          <w:rFonts w:asciiTheme="majorHAnsi" w:hAnsiTheme="majorHAnsi" w:cstheme="majorHAnsi"/>
          <w:i/>
          <w:sz w:val="24"/>
          <w:szCs w:val="24"/>
        </w:rPr>
        <w:t>,</w:t>
      </w:r>
      <w:r w:rsidR="00B25DF3" w:rsidRPr="00A2305B">
        <w:rPr>
          <w:rFonts w:asciiTheme="majorHAnsi" w:hAnsiTheme="majorHAnsi" w:cstheme="majorHAnsi"/>
          <w:i/>
          <w:sz w:val="24"/>
          <w:szCs w:val="24"/>
        </w:rPr>
        <w:t xml:space="preserve"> 2014</w:t>
      </w:r>
      <w:r w:rsidR="00B25DF3">
        <w:rPr>
          <w:rFonts w:asciiTheme="majorHAnsi" w:hAnsiTheme="majorHAnsi" w:cstheme="majorHAnsi"/>
          <w:sz w:val="24"/>
          <w:szCs w:val="24"/>
        </w:rPr>
        <w:t>)</w:t>
      </w:r>
      <w:r w:rsidR="00B25DF3" w:rsidRPr="005C6623">
        <w:rPr>
          <w:rFonts w:asciiTheme="majorHAnsi" w:hAnsiTheme="majorHAnsi" w:cstheme="majorHAnsi"/>
          <w:sz w:val="24"/>
          <w:szCs w:val="24"/>
        </w:rPr>
        <w:t xml:space="preserve">. For these reasons, DCNN techniques will find numerous applications where automated interpretation and quantification of natural landforms and textures are used to </w:t>
      </w:r>
      <w:commentRangeStart w:id="49"/>
      <w:r w:rsidR="00B25DF3" w:rsidRPr="005C6623">
        <w:rPr>
          <w:rFonts w:asciiTheme="majorHAnsi" w:hAnsiTheme="majorHAnsi" w:cstheme="majorHAnsi"/>
          <w:sz w:val="24"/>
          <w:szCs w:val="24"/>
        </w:rPr>
        <w:t>solve geomorphological problems</w:t>
      </w:r>
      <w:commentRangeEnd w:id="49"/>
      <w:r w:rsidR="0089276D">
        <w:rPr>
          <w:rStyle w:val="CommentReference"/>
        </w:rPr>
        <w:commentReference w:id="49"/>
      </w:r>
      <w:r w:rsidR="00B25DF3" w:rsidRPr="005C6623">
        <w:rPr>
          <w:rFonts w:asciiTheme="majorHAnsi" w:hAnsiTheme="majorHAnsi" w:cstheme="majorHAnsi"/>
          <w:sz w:val="24"/>
          <w:szCs w:val="24"/>
        </w:rPr>
        <w:t>.</w:t>
      </w:r>
    </w:p>
    <w:p w14:paraId="79A0DE3D" w14:textId="29B249E5" w:rsidR="0069459A" w:rsidRDefault="00B25DF3" w:rsidP="008C6F53">
      <w:pPr>
        <w:jc w:val="both"/>
        <w:rPr>
          <w:rFonts w:asciiTheme="majorHAnsi" w:hAnsiTheme="majorHAnsi" w:cstheme="majorHAnsi"/>
          <w:sz w:val="24"/>
          <w:szCs w:val="24"/>
        </w:rPr>
      </w:pPr>
      <w:r>
        <w:rPr>
          <w:rFonts w:asciiTheme="majorHAnsi" w:hAnsiTheme="majorHAnsi" w:cstheme="majorHAnsi"/>
          <w:sz w:val="24"/>
          <w:szCs w:val="24"/>
        </w:rPr>
        <w:lastRenderedPageBreak/>
        <w:t>However, many claims about the efficacy of DCNNs for image classification</w:t>
      </w:r>
      <w:r w:rsidRPr="005C6623">
        <w:rPr>
          <w:rFonts w:asciiTheme="majorHAnsi" w:hAnsiTheme="majorHAnsi" w:cstheme="majorHAnsi"/>
          <w:sz w:val="24"/>
          <w:szCs w:val="24"/>
        </w:rPr>
        <w:t xml:space="preserve"> </w:t>
      </w:r>
      <w:r>
        <w:rPr>
          <w:rFonts w:asciiTheme="majorHAnsi" w:hAnsiTheme="majorHAnsi" w:cstheme="majorHAnsi"/>
          <w:sz w:val="24"/>
          <w:szCs w:val="24"/>
        </w:rPr>
        <w:t>are</w:t>
      </w:r>
      <w:r w:rsidRPr="005C6623">
        <w:rPr>
          <w:rFonts w:asciiTheme="majorHAnsi" w:hAnsiTheme="majorHAnsi" w:cstheme="majorHAnsi"/>
          <w:sz w:val="24"/>
          <w:szCs w:val="24"/>
        </w:rPr>
        <w:t xml:space="preserve"> largely based upon analyses of conventional photographic imagery of familiar</w:t>
      </w:r>
      <w:r>
        <w:rPr>
          <w:rFonts w:asciiTheme="majorHAnsi" w:hAnsiTheme="majorHAnsi" w:cstheme="majorHAnsi"/>
          <w:sz w:val="24"/>
          <w:szCs w:val="24"/>
        </w:rPr>
        <w:t>, most</w:t>
      </w:r>
      <w:r w:rsidR="00C87B1C">
        <w:rPr>
          <w:rFonts w:asciiTheme="majorHAnsi" w:hAnsiTheme="majorHAnsi" w:cstheme="majorHAnsi"/>
          <w:sz w:val="24"/>
          <w:szCs w:val="24"/>
        </w:rPr>
        <w:t>ly</w:t>
      </w:r>
      <w:r>
        <w:rPr>
          <w:rFonts w:asciiTheme="majorHAnsi" w:hAnsiTheme="majorHAnsi" w:cstheme="majorHAnsi"/>
          <w:sz w:val="24"/>
          <w:szCs w:val="24"/>
        </w:rPr>
        <w:t xml:space="preserve"> anthropogenic</w:t>
      </w:r>
      <w:r w:rsidRPr="005C6623">
        <w:rPr>
          <w:rFonts w:asciiTheme="majorHAnsi" w:hAnsiTheme="majorHAnsi" w:cstheme="majorHAnsi"/>
          <w:sz w:val="24"/>
          <w:szCs w:val="24"/>
        </w:rPr>
        <w:t xml:space="preserve"> objects</w:t>
      </w:r>
      <w:r w:rsidR="00C87B1C">
        <w:rPr>
          <w:rFonts w:asciiTheme="majorHAnsi" w:hAnsiTheme="majorHAnsi" w:cstheme="majorHAnsi"/>
          <w:sz w:val="24"/>
          <w:szCs w:val="24"/>
        </w:rPr>
        <w:t xml:space="preserve"> </w:t>
      </w:r>
      <w:r w:rsidR="00C87B1C" w:rsidRPr="005C6623">
        <w:rPr>
          <w:rFonts w:asciiTheme="majorHAnsi" w:hAnsiTheme="majorHAnsi" w:cstheme="majorHAnsi"/>
          <w:sz w:val="24"/>
          <w:szCs w:val="24"/>
        </w:rPr>
        <w:t>(</w:t>
      </w:r>
      <w:r w:rsidR="00C87B1C" w:rsidRPr="005C6623">
        <w:rPr>
          <w:rFonts w:asciiTheme="majorHAnsi" w:hAnsiTheme="majorHAnsi" w:cstheme="majorHAnsi"/>
          <w:i/>
          <w:sz w:val="24"/>
          <w:szCs w:val="24"/>
        </w:rPr>
        <w:t>Garcia-Garcia et al.</w:t>
      </w:r>
      <w:r w:rsidR="00FF1CDB">
        <w:rPr>
          <w:rFonts w:asciiTheme="majorHAnsi" w:hAnsiTheme="majorHAnsi" w:cstheme="majorHAnsi"/>
          <w:i/>
          <w:sz w:val="24"/>
          <w:szCs w:val="24"/>
        </w:rPr>
        <w:t>,</w:t>
      </w:r>
      <w:r w:rsidR="00C87B1C" w:rsidRPr="005C6623">
        <w:rPr>
          <w:rFonts w:asciiTheme="majorHAnsi" w:hAnsiTheme="majorHAnsi" w:cstheme="majorHAnsi"/>
          <w:i/>
          <w:sz w:val="24"/>
          <w:szCs w:val="24"/>
        </w:rPr>
        <w:t xml:space="preserve"> 2017</w:t>
      </w:r>
      <w:r w:rsidR="00C87B1C">
        <w:rPr>
          <w:rFonts w:asciiTheme="majorHAnsi" w:hAnsiTheme="majorHAnsi" w:cstheme="majorHAnsi"/>
          <w:i/>
          <w:sz w:val="24"/>
          <w:szCs w:val="24"/>
        </w:rPr>
        <w:t xml:space="preserve">; </w:t>
      </w:r>
      <w:r w:rsidR="00C87B1C" w:rsidRPr="008A29D9">
        <w:rPr>
          <w:rFonts w:asciiTheme="majorHAnsi" w:hAnsiTheme="majorHAnsi" w:cstheme="majorHAnsi"/>
          <w:i/>
          <w:sz w:val="24"/>
          <w:szCs w:val="24"/>
        </w:rPr>
        <w:t>Cheng et al.</w:t>
      </w:r>
      <w:r w:rsidR="00C87B1C">
        <w:rPr>
          <w:rFonts w:asciiTheme="majorHAnsi" w:hAnsiTheme="majorHAnsi" w:cstheme="majorHAnsi"/>
          <w:i/>
          <w:sz w:val="24"/>
          <w:szCs w:val="24"/>
        </w:rPr>
        <w:t>,</w:t>
      </w:r>
      <w:r w:rsidR="00C87B1C" w:rsidRPr="008A29D9">
        <w:rPr>
          <w:rFonts w:asciiTheme="majorHAnsi" w:hAnsiTheme="majorHAnsi" w:cstheme="majorHAnsi"/>
          <w:i/>
          <w:sz w:val="24"/>
          <w:szCs w:val="24"/>
        </w:rPr>
        <w:t xml:space="preserve"> 2017</w:t>
      </w:r>
      <w:r w:rsidR="00C87B1C" w:rsidRPr="005C6623">
        <w:rPr>
          <w:rFonts w:asciiTheme="majorHAnsi" w:hAnsiTheme="majorHAnsi" w:cstheme="majorHAnsi"/>
          <w:sz w:val="24"/>
          <w:szCs w:val="24"/>
        </w:rPr>
        <w:t>),</w:t>
      </w:r>
      <w:r w:rsidRPr="005C6623">
        <w:rPr>
          <w:rFonts w:asciiTheme="majorHAnsi" w:hAnsiTheme="majorHAnsi" w:cstheme="majorHAnsi"/>
          <w:sz w:val="24"/>
          <w:szCs w:val="24"/>
        </w:rPr>
        <w:t xml:space="preserve"> and </w:t>
      </w:r>
      <w:del w:id="50" w:author="Ritchie, Andrew C. [5]" w:date="2018-05-29T13:27:00Z">
        <w:r w:rsidRPr="005C6623" w:rsidDel="0089276D">
          <w:rPr>
            <w:rFonts w:asciiTheme="majorHAnsi" w:hAnsiTheme="majorHAnsi" w:cstheme="majorHAnsi"/>
            <w:sz w:val="24"/>
            <w:szCs w:val="24"/>
          </w:rPr>
          <w:delText>it remains to be seen</w:delText>
        </w:r>
      </w:del>
      <w:ins w:id="51" w:author="Ritchie, Andrew C. [5]" w:date="2018-05-29T13:27:00Z">
        <w:r w:rsidR="0089276D">
          <w:rPr>
            <w:rFonts w:asciiTheme="majorHAnsi" w:hAnsiTheme="majorHAnsi" w:cstheme="majorHAnsi"/>
            <w:sz w:val="24"/>
            <w:szCs w:val="24"/>
          </w:rPr>
          <w:t>has not been demonstrated</w:t>
        </w:r>
      </w:ins>
      <w:r w:rsidRPr="005C6623">
        <w:rPr>
          <w:rFonts w:asciiTheme="majorHAnsi" w:hAnsiTheme="majorHAnsi" w:cstheme="majorHAnsi"/>
          <w:sz w:val="24"/>
          <w:szCs w:val="24"/>
        </w:rPr>
        <w:t xml:space="preserve"> that this is still </w:t>
      </w:r>
      <w:r>
        <w:rPr>
          <w:rFonts w:asciiTheme="majorHAnsi" w:hAnsiTheme="majorHAnsi" w:cstheme="majorHAnsi"/>
          <w:sz w:val="24"/>
          <w:szCs w:val="24"/>
        </w:rPr>
        <w:t xml:space="preserve">always </w:t>
      </w:r>
      <w:r w:rsidRPr="005C6623">
        <w:rPr>
          <w:rFonts w:asciiTheme="majorHAnsi" w:hAnsiTheme="majorHAnsi" w:cstheme="majorHAnsi"/>
          <w:sz w:val="24"/>
          <w:szCs w:val="24"/>
        </w:rPr>
        <w:t xml:space="preserve">the case for </w:t>
      </w:r>
      <w:ins w:id="52" w:author="Ritchie, Andrew C. [5]" w:date="2018-05-29T13:28:00Z">
        <w:r w:rsidR="0089276D">
          <w:rPr>
            <w:rFonts w:asciiTheme="majorHAnsi" w:hAnsiTheme="majorHAnsi" w:cstheme="majorHAnsi"/>
            <w:sz w:val="24"/>
            <w:szCs w:val="24"/>
          </w:rPr>
          <w:t xml:space="preserve">image </w:t>
        </w:r>
      </w:ins>
      <w:r w:rsidRPr="005C6623">
        <w:rPr>
          <w:rFonts w:asciiTheme="majorHAnsi" w:hAnsiTheme="majorHAnsi" w:cstheme="majorHAnsi"/>
          <w:sz w:val="24"/>
          <w:szCs w:val="24"/>
        </w:rPr>
        <w:t xml:space="preserve">classification of </w:t>
      </w:r>
      <w:del w:id="53" w:author="Ritchie, Andrew C. [5]" w:date="2018-05-29T13:28:00Z">
        <w:r w:rsidRPr="005C6623" w:rsidDel="0089276D">
          <w:rPr>
            <w:rFonts w:asciiTheme="majorHAnsi" w:hAnsiTheme="majorHAnsi" w:cstheme="majorHAnsi"/>
            <w:sz w:val="24"/>
            <w:szCs w:val="24"/>
          </w:rPr>
          <w:delText xml:space="preserve">images of </w:delText>
        </w:r>
      </w:del>
      <w:r w:rsidRPr="005C6623">
        <w:rPr>
          <w:rFonts w:asciiTheme="majorHAnsi" w:hAnsiTheme="majorHAnsi" w:cstheme="majorHAnsi"/>
          <w:sz w:val="24"/>
          <w:szCs w:val="24"/>
        </w:rPr>
        <w:t>natural textures and objects</w:t>
      </w:r>
      <w:r>
        <w:rPr>
          <w:rFonts w:asciiTheme="majorHAnsi" w:hAnsiTheme="majorHAnsi" w:cstheme="majorHAnsi"/>
          <w:sz w:val="24"/>
          <w:szCs w:val="24"/>
        </w:rPr>
        <w:t>.</w:t>
      </w:r>
      <w:r w:rsidR="00152A06">
        <w:rPr>
          <w:rFonts w:asciiTheme="majorHAnsi" w:hAnsiTheme="majorHAnsi" w:cstheme="majorHAnsi"/>
          <w:sz w:val="24"/>
          <w:szCs w:val="24"/>
        </w:rPr>
        <w:t xml:space="preserve"> </w:t>
      </w:r>
      <w:r w:rsidR="00C87B1C">
        <w:rPr>
          <w:rFonts w:asciiTheme="majorHAnsi" w:hAnsiTheme="majorHAnsi" w:cstheme="majorHAnsi"/>
          <w:sz w:val="24"/>
          <w:szCs w:val="24"/>
        </w:rPr>
        <w:t>Aside from the relatively large scale, images of natural landscapes that are generally collected for geomorphological objectives tend to be taken from the air</w:t>
      </w:r>
      <w:r w:rsidR="00152A06">
        <w:rPr>
          <w:rFonts w:asciiTheme="majorHAnsi" w:hAnsiTheme="majorHAnsi" w:cstheme="majorHAnsi"/>
          <w:sz w:val="24"/>
          <w:szCs w:val="24"/>
        </w:rPr>
        <w:t xml:space="preserve"> or at high vantage</w:t>
      </w:r>
      <w:r w:rsidR="00C87B1C">
        <w:rPr>
          <w:rFonts w:asciiTheme="majorHAnsi" w:hAnsiTheme="majorHAnsi" w:cstheme="majorHAnsi"/>
          <w:sz w:val="24"/>
          <w:szCs w:val="24"/>
        </w:rPr>
        <w:t xml:space="preserve">, </w:t>
      </w:r>
      <w:r w:rsidR="00152A06">
        <w:rPr>
          <w:rFonts w:asciiTheme="majorHAnsi" w:hAnsiTheme="majorHAnsi" w:cstheme="majorHAnsi"/>
          <w:sz w:val="24"/>
          <w:szCs w:val="24"/>
        </w:rPr>
        <w:t>with a</w:t>
      </w:r>
      <w:r w:rsidR="00C87B1C">
        <w:rPr>
          <w:rFonts w:asciiTheme="majorHAnsi" w:hAnsiTheme="majorHAnsi" w:cstheme="majorHAnsi"/>
          <w:sz w:val="24"/>
          <w:szCs w:val="24"/>
        </w:rPr>
        <w:t xml:space="preserve"> nadir or </w:t>
      </w:r>
      <w:del w:id="54" w:author="Ritchie, Andrew C. [5]" w:date="2018-05-29T13:28:00Z">
        <w:r w:rsidR="00C87B1C" w:rsidDel="0089276D">
          <w:rPr>
            <w:rFonts w:asciiTheme="majorHAnsi" w:hAnsiTheme="majorHAnsi" w:cstheme="majorHAnsi"/>
            <w:sz w:val="24"/>
            <w:szCs w:val="24"/>
          </w:rPr>
          <w:delText xml:space="preserve">obtuse </w:delText>
        </w:r>
      </w:del>
      <w:ins w:id="55" w:author="Ritchie, Andrew C. [5]" w:date="2018-05-29T13:28:00Z">
        <w:r w:rsidR="0089276D">
          <w:rPr>
            <w:rFonts w:asciiTheme="majorHAnsi" w:hAnsiTheme="majorHAnsi" w:cstheme="majorHAnsi"/>
            <w:sz w:val="24"/>
            <w:szCs w:val="24"/>
          </w:rPr>
          <w:t>oblique</w:t>
        </w:r>
        <w:r w:rsidR="0089276D">
          <w:rPr>
            <w:rFonts w:asciiTheme="majorHAnsi" w:hAnsiTheme="majorHAnsi" w:cstheme="majorHAnsi"/>
            <w:sz w:val="24"/>
            <w:szCs w:val="24"/>
          </w:rPr>
          <w:t xml:space="preserve"> </w:t>
        </w:r>
      </w:ins>
      <w:r w:rsidR="00C87B1C">
        <w:rPr>
          <w:rFonts w:asciiTheme="majorHAnsi" w:hAnsiTheme="majorHAnsi" w:cstheme="majorHAnsi"/>
          <w:sz w:val="24"/>
          <w:szCs w:val="24"/>
        </w:rPr>
        <w:t xml:space="preserve">perspective. </w:t>
      </w:r>
      <w:r w:rsidR="00152A06">
        <w:rPr>
          <w:rFonts w:asciiTheme="majorHAnsi" w:hAnsiTheme="majorHAnsi" w:cstheme="majorHAnsi"/>
          <w:sz w:val="24"/>
          <w:szCs w:val="24"/>
        </w:rPr>
        <w:t>In contrast, i</w:t>
      </w:r>
      <w:r w:rsidR="00C87B1C">
        <w:rPr>
          <w:rFonts w:asciiTheme="majorHAnsi" w:hAnsiTheme="majorHAnsi" w:cstheme="majorHAnsi"/>
          <w:sz w:val="24"/>
          <w:szCs w:val="24"/>
        </w:rPr>
        <w:t xml:space="preserve">mages that make up many libraries </w:t>
      </w:r>
      <w:r w:rsidR="00152A06">
        <w:rPr>
          <w:rFonts w:asciiTheme="majorHAnsi" w:hAnsiTheme="majorHAnsi" w:cstheme="majorHAnsi"/>
          <w:sz w:val="24"/>
          <w:szCs w:val="24"/>
        </w:rPr>
        <w:t xml:space="preserve">upon which </w:t>
      </w:r>
      <w:r w:rsidR="00C87B1C">
        <w:rPr>
          <w:rFonts w:asciiTheme="majorHAnsi" w:hAnsiTheme="majorHAnsi" w:cstheme="majorHAnsi"/>
          <w:sz w:val="24"/>
          <w:szCs w:val="24"/>
        </w:rPr>
        <w:t>DCNN</w:t>
      </w:r>
      <w:r w:rsidR="00152A06">
        <w:rPr>
          <w:rFonts w:asciiTheme="majorHAnsi" w:hAnsiTheme="majorHAnsi" w:cstheme="majorHAnsi"/>
          <w:sz w:val="24"/>
          <w:szCs w:val="24"/>
        </w:rPr>
        <w:t>s are</w:t>
      </w:r>
      <w:r w:rsidR="00C87B1C">
        <w:rPr>
          <w:rFonts w:asciiTheme="majorHAnsi" w:hAnsiTheme="majorHAnsi" w:cstheme="majorHAnsi"/>
          <w:sz w:val="24"/>
          <w:szCs w:val="24"/>
        </w:rPr>
        <w:t xml:space="preserve"> trained </w:t>
      </w:r>
      <w:r w:rsidR="00152A06">
        <w:rPr>
          <w:rFonts w:asciiTheme="majorHAnsi" w:hAnsiTheme="majorHAnsi" w:cstheme="majorHAnsi"/>
          <w:sz w:val="24"/>
          <w:szCs w:val="24"/>
        </w:rPr>
        <w:t>and evaluated tend to be taken from the ground, with a</w:t>
      </w:r>
      <w:r w:rsidR="00C87B1C">
        <w:rPr>
          <w:rFonts w:asciiTheme="majorHAnsi" w:hAnsiTheme="majorHAnsi" w:cstheme="majorHAnsi"/>
          <w:sz w:val="24"/>
          <w:szCs w:val="24"/>
        </w:rPr>
        <w:t xml:space="preserve"> </w:t>
      </w:r>
      <w:r w:rsidR="00152A06">
        <w:rPr>
          <w:rFonts w:asciiTheme="majorHAnsi" w:hAnsiTheme="majorHAnsi" w:cstheme="majorHAnsi"/>
          <w:sz w:val="24"/>
          <w:szCs w:val="24"/>
        </w:rPr>
        <w:t>straight or reflex perspective.</w:t>
      </w:r>
      <w:r w:rsidR="0096339E">
        <w:rPr>
          <w:rFonts w:asciiTheme="majorHAnsi" w:hAnsiTheme="majorHAnsi" w:cstheme="majorHAnsi"/>
          <w:sz w:val="24"/>
          <w:szCs w:val="24"/>
        </w:rPr>
        <w:t xml:space="preserve"> </w:t>
      </w:r>
      <w:r w:rsidR="003A5B8C">
        <w:rPr>
          <w:rFonts w:asciiTheme="majorHAnsi" w:hAnsiTheme="majorHAnsi" w:cstheme="majorHAnsi"/>
          <w:sz w:val="24"/>
          <w:szCs w:val="24"/>
        </w:rPr>
        <w:t>In addition, v</w:t>
      </w:r>
      <w:r w:rsidRPr="00C87B1C">
        <w:rPr>
          <w:rFonts w:asciiTheme="majorHAnsi" w:hAnsiTheme="majorHAnsi" w:cstheme="majorHAnsi"/>
          <w:sz w:val="24"/>
          <w:szCs w:val="24"/>
        </w:rPr>
        <w:t xml:space="preserve">ariations in lighting and weather </w:t>
      </w:r>
      <w:r w:rsidR="003A5B8C">
        <w:rPr>
          <w:rFonts w:asciiTheme="majorHAnsi" w:hAnsiTheme="majorHAnsi" w:cstheme="majorHAnsi"/>
          <w:sz w:val="24"/>
          <w:szCs w:val="24"/>
        </w:rPr>
        <w:t>greatly</w:t>
      </w:r>
      <w:r w:rsidRPr="00C87B1C">
        <w:rPr>
          <w:rFonts w:asciiTheme="majorHAnsi" w:hAnsiTheme="majorHAnsi" w:cstheme="majorHAnsi"/>
          <w:sz w:val="24"/>
          <w:szCs w:val="24"/>
        </w:rPr>
        <w:t xml:space="preserve"> affect distributions of color</w:t>
      </w:r>
      <w:r w:rsidR="003A5B8C">
        <w:rPr>
          <w:rFonts w:asciiTheme="majorHAnsi" w:hAnsiTheme="majorHAnsi" w:cstheme="majorHAnsi"/>
          <w:sz w:val="24"/>
          <w:szCs w:val="24"/>
        </w:rPr>
        <w:t>, contrast</w:t>
      </w:r>
      <w:r w:rsidRPr="00C87B1C">
        <w:rPr>
          <w:rFonts w:asciiTheme="majorHAnsi" w:hAnsiTheme="majorHAnsi" w:cstheme="majorHAnsi"/>
          <w:sz w:val="24"/>
          <w:szCs w:val="24"/>
        </w:rPr>
        <w:t xml:space="preserve"> and </w:t>
      </w:r>
      <w:r w:rsidR="003A5B8C">
        <w:rPr>
          <w:rFonts w:asciiTheme="majorHAnsi" w:hAnsiTheme="majorHAnsi" w:cstheme="majorHAnsi"/>
          <w:sz w:val="24"/>
          <w:szCs w:val="24"/>
        </w:rPr>
        <w:t xml:space="preserve">brightness; certain </w:t>
      </w:r>
      <w:r w:rsidR="00A33F8A">
        <w:rPr>
          <w:rFonts w:asciiTheme="majorHAnsi" w:hAnsiTheme="majorHAnsi" w:cstheme="majorHAnsi"/>
          <w:sz w:val="24"/>
          <w:szCs w:val="24"/>
        </w:rPr>
        <w:t>land</w:t>
      </w:r>
      <w:r w:rsidR="000C237B">
        <w:rPr>
          <w:rFonts w:asciiTheme="majorHAnsi" w:hAnsiTheme="majorHAnsi" w:cstheme="majorHAnsi"/>
          <w:sz w:val="24"/>
          <w:szCs w:val="24"/>
        </w:rPr>
        <w:t xml:space="preserve"> </w:t>
      </w:r>
      <w:r w:rsidR="00A33F8A">
        <w:rPr>
          <w:rFonts w:asciiTheme="majorHAnsi" w:hAnsiTheme="majorHAnsi" w:cstheme="majorHAnsi"/>
          <w:sz w:val="24"/>
          <w:szCs w:val="24"/>
        </w:rPr>
        <w:t>covers</w:t>
      </w:r>
      <w:r w:rsidR="003A5B8C">
        <w:rPr>
          <w:rFonts w:asciiTheme="majorHAnsi" w:hAnsiTheme="majorHAnsi" w:cstheme="majorHAnsi"/>
          <w:sz w:val="24"/>
          <w:szCs w:val="24"/>
        </w:rPr>
        <w:t xml:space="preserve"> change appearance due to c</w:t>
      </w:r>
      <w:r w:rsidR="003A5B8C" w:rsidRPr="00C87B1C">
        <w:rPr>
          <w:rFonts w:asciiTheme="majorHAnsi" w:hAnsiTheme="majorHAnsi" w:cstheme="majorHAnsi"/>
          <w:sz w:val="24"/>
          <w:szCs w:val="24"/>
        </w:rPr>
        <w:t>hanging seasons</w:t>
      </w:r>
      <w:r w:rsidR="003A5B8C">
        <w:rPr>
          <w:rFonts w:asciiTheme="majorHAnsi" w:hAnsiTheme="majorHAnsi" w:cstheme="majorHAnsi"/>
          <w:sz w:val="24"/>
          <w:szCs w:val="24"/>
        </w:rPr>
        <w:t xml:space="preserve"> (such as deciduous vegetation); and geomorphic processes alter</w:t>
      </w:r>
      <w:r w:rsidR="00A33F8A">
        <w:rPr>
          <w:rFonts w:asciiTheme="majorHAnsi" w:hAnsiTheme="majorHAnsi" w:cstheme="majorHAnsi"/>
          <w:sz w:val="24"/>
          <w:szCs w:val="24"/>
        </w:rPr>
        <w:t xml:space="preserve"> the appearance of land</w:t>
      </w:r>
      <w:r w:rsidR="000C237B">
        <w:rPr>
          <w:rFonts w:asciiTheme="majorHAnsi" w:hAnsiTheme="majorHAnsi" w:cstheme="majorHAnsi"/>
          <w:sz w:val="24"/>
          <w:szCs w:val="24"/>
        </w:rPr>
        <w:t xml:space="preserve"> </w:t>
      </w:r>
      <w:r w:rsidR="00A33F8A">
        <w:rPr>
          <w:rFonts w:asciiTheme="majorHAnsi" w:hAnsiTheme="majorHAnsi" w:cstheme="majorHAnsi"/>
          <w:sz w:val="24"/>
          <w:szCs w:val="24"/>
        </w:rPr>
        <w:t>covers</w:t>
      </w:r>
      <w:r w:rsidR="003A5B8C">
        <w:rPr>
          <w:rFonts w:asciiTheme="majorHAnsi" w:hAnsiTheme="majorHAnsi" w:cstheme="majorHAnsi"/>
          <w:sz w:val="24"/>
          <w:szCs w:val="24"/>
        </w:rPr>
        <w:t xml:space="preserve"> and landforms causing large i</w:t>
      </w:r>
      <w:r w:rsidR="003A5B8C" w:rsidRPr="00C87B1C">
        <w:rPr>
          <w:rFonts w:asciiTheme="majorHAnsi" w:hAnsiTheme="majorHAnsi" w:cstheme="majorHAnsi"/>
          <w:sz w:val="24"/>
          <w:szCs w:val="24"/>
        </w:rPr>
        <w:t>ntra-class variation</w:t>
      </w:r>
      <w:r w:rsidR="003A5B8C">
        <w:rPr>
          <w:rFonts w:asciiTheme="majorHAnsi" w:hAnsiTheme="majorHAnsi" w:cstheme="majorHAnsi"/>
          <w:sz w:val="24"/>
          <w:szCs w:val="24"/>
        </w:rPr>
        <w:t xml:space="preserve">, for example, </w:t>
      </w:r>
      <w:ins w:id="56" w:author="Ritchie, Andrew C. [5]" w:date="2018-05-29T13:30:00Z">
        <w:r w:rsidR="0089276D">
          <w:rPr>
            <w:rFonts w:asciiTheme="majorHAnsi" w:hAnsiTheme="majorHAnsi" w:cstheme="majorHAnsi"/>
            <w:sz w:val="24"/>
            <w:szCs w:val="24"/>
          </w:rPr>
          <w:t xml:space="preserve">still/moving, </w:t>
        </w:r>
      </w:ins>
      <w:r w:rsidR="003A5B8C">
        <w:rPr>
          <w:rFonts w:asciiTheme="majorHAnsi" w:hAnsiTheme="majorHAnsi" w:cstheme="majorHAnsi"/>
          <w:sz w:val="24"/>
          <w:szCs w:val="24"/>
        </w:rPr>
        <w:t>clear, turbid</w:t>
      </w:r>
      <w:ins w:id="57" w:author="Ritchie, Andrew C. [5]" w:date="2018-05-29T13:30:00Z">
        <w:r w:rsidR="0089276D">
          <w:rPr>
            <w:rFonts w:asciiTheme="majorHAnsi" w:hAnsiTheme="majorHAnsi" w:cstheme="majorHAnsi"/>
            <w:sz w:val="24"/>
            <w:szCs w:val="24"/>
          </w:rPr>
          <w:t>,</w:t>
        </w:r>
      </w:ins>
      <w:r w:rsidR="003A5B8C">
        <w:rPr>
          <w:rFonts w:asciiTheme="majorHAnsi" w:hAnsiTheme="majorHAnsi" w:cstheme="majorHAnsi"/>
          <w:sz w:val="24"/>
          <w:szCs w:val="24"/>
        </w:rPr>
        <w:t xml:space="preserve"> and aerated water.</w:t>
      </w:r>
      <w:r w:rsidR="0096339E">
        <w:rPr>
          <w:rFonts w:asciiTheme="majorHAnsi" w:hAnsiTheme="majorHAnsi" w:cstheme="majorHAnsi"/>
          <w:sz w:val="24"/>
          <w:szCs w:val="24"/>
        </w:rPr>
        <w:t xml:space="preserve"> Finally, the d</w:t>
      </w:r>
      <w:r w:rsidRPr="00C87B1C">
        <w:rPr>
          <w:rFonts w:asciiTheme="majorHAnsi" w:hAnsiTheme="majorHAnsi" w:cstheme="majorHAnsi"/>
          <w:sz w:val="24"/>
          <w:szCs w:val="24"/>
        </w:rPr>
        <w:t xml:space="preserve">istinction of </w:t>
      </w:r>
      <w:r w:rsidR="0096339E">
        <w:rPr>
          <w:rFonts w:asciiTheme="majorHAnsi" w:hAnsiTheme="majorHAnsi" w:cstheme="majorHAnsi"/>
          <w:sz w:val="24"/>
          <w:szCs w:val="24"/>
        </w:rPr>
        <w:t xml:space="preserve">certain </w:t>
      </w:r>
      <w:r w:rsidRPr="00C87B1C">
        <w:rPr>
          <w:rFonts w:asciiTheme="majorHAnsi" w:hAnsiTheme="majorHAnsi" w:cstheme="majorHAnsi"/>
          <w:sz w:val="24"/>
          <w:szCs w:val="24"/>
        </w:rPr>
        <w:t xml:space="preserve">objects and features </w:t>
      </w:r>
      <w:r w:rsidR="0096339E">
        <w:rPr>
          <w:rFonts w:asciiTheme="majorHAnsi" w:hAnsiTheme="majorHAnsi" w:cstheme="majorHAnsi"/>
          <w:sz w:val="24"/>
          <w:szCs w:val="24"/>
        </w:rPr>
        <w:t xml:space="preserve">may be difficult </w:t>
      </w:r>
      <w:r w:rsidRPr="00C87B1C">
        <w:rPr>
          <w:rFonts w:asciiTheme="majorHAnsi" w:hAnsiTheme="majorHAnsi" w:cstheme="majorHAnsi"/>
          <w:sz w:val="24"/>
          <w:szCs w:val="24"/>
        </w:rPr>
        <w:t>against</w:t>
      </w:r>
      <w:r w:rsidR="0096339E">
        <w:rPr>
          <w:rFonts w:asciiTheme="majorHAnsi" w:hAnsiTheme="majorHAnsi" w:cstheme="majorHAnsi"/>
          <w:sz w:val="24"/>
          <w:szCs w:val="24"/>
        </w:rPr>
        <w:t xml:space="preserve"> similar</w:t>
      </w:r>
      <w:r w:rsidRPr="00C87B1C">
        <w:rPr>
          <w:rFonts w:asciiTheme="majorHAnsi" w:hAnsiTheme="majorHAnsi" w:cstheme="majorHAnsi"/>
          <w:sz w:val="24"/>
          <w:szCs w:val="24"/>
        </w:rPr>
        <w:t xml:space="preserve"> background</w:t>
      </w:r>
      <w:r w:rsidR="0096339E">
        <w:rPr>
          <w:rFonts w:asciiTheme="majorHAnsi" w:hAnsiTheme="majorHAnsi" w:cstheme="majorHAnsi"/>
          <w:sz w:val="24"/>
          <w:szCs w:val="24"/>
        </w:rPr>
        <w:t>s, for example groundcover between vegetation canopies.</w:t>
      </w:r>
    </w:p>
    <w:p w14:paraId="4333A9FA" w14:textId="23530B6F" w:rsidR="005106F4" w:rsidRDefault="00332651" w:rsidP="008C6F53">
      <w:pPr>
        <w:jc w:val="both"/>
        <w:rPr>
          <w:rFonts w:asciiTheme="majorHAnsi" w:hAnsiTheme="majorHAnsi" w:cstheme="majorHAnsi"/>
          <w:sz w:val="24"/>
          <w:szCs w:val="24"/>
        </w:rPr>
      </w:pPr>
      <w:r w:rsidRPr="005C6623">
        <w:rPr>
          <w:rFonts w:asciiTheme="majorHAnsi" w:hAnsiTheme="majorHAnsi" w:cstheme="majorHAnsi"/>
          <w:sz w:val="24"/>
          <w:szCs w:val="24"/>
        </w:rPr>
        <w:t xml:space="preserve">The most popular </w:t>
      </w:r>
      <w:r w:rsidR="00B25DF3">
        <w:rPr>
          <w:rFonts w:asciiTheme="majorHAnsi" w:hAnsiTheme="majorHAnsi" w:cstheme="majorHAnsi"/>
          <w:sz w:val="24"/>
          <w:szCs w:val="24"/>
        </w:rPr>
        <w:t>DCNN</w:t>
      </w:r>
      <w:r w:rsidRPr="005C6623">
        <w:rPr>
          <w:rFonts w:asciiTheme="majorHAnsi" w:hAnsiTheme="majorHAnsi" w:cstheme="majorHAnsi"/>
          <w:sz w:val="24"/>
          <w:szCs w:val="24"/>
        </w:rPr>
        <w:t xml:space="preserve"> architectures have</w:t>
      </w:r>
      <w:r w:rsidR="004D3DD9" w:rsidRPr="005C6623">
        <w:rPr>
          <w:rFonts w:asciiTheme="majorHAnsi" w:hAnsiTheme="majorHAnsi" w:cstheme="majorHAnsi"/>
          <w:sz w:val="24"/>
          <w:szCs w:val="24"/>
        </w:rPr>
        <w:t xml:space="preserve"> </w:t>
      </w:r>
      <w:r w:rsidRPr="005C6623">
        <w:rPr>
          <w:rFonts w:asciiTheme="majorHAnsi" w:hAnsiTheme="majorHAnsi" w:cstheme="majorHAnsi"/>
          <w:sz w:val="24"/>
          <w:szCs w:val="24"/>
        </w:rPr>
        <w:t>been</w:t>
      </w:r>
      <w:r w:rsidR="004D3DD9" w:rsidRPr="005C6623">
        <w:rPr>
          <w:rFonts w:asciiTheme="majorHAnsi" w:hAnsiTheme="majorHAnsi" w:cstheme="majorHAnsi"/>
          <w:sz w:val="24"/>
          <w:szCs w:val="24"/>
        </w:rPr>
        <w:t xml:space="preserve"> designed </w:t>
      </w:r>
      <w:r w:rsidRPr="005C6623">
        <w:rPr>
          <w:rFonts w:asciiTheme="majorHAnsi" w:hAnsiTheme="majorHAnsi" w:cstheme="majorHAnsi"/>
          <w:sz w:val="24"/>
          <w:szCs w:val="24"/>
        </w:rPr>
        <w:t xml:space="preserve">and trained on large </w:t>
      </w:r>
      <w:r w:rsidR="005C6623" w:rsidRPr="005C6623">
        <w:rPr>
          <w:rFonts w:asciiTheme="majorHAnsi" w:hAnsiTheme="majorHAnsi" w:cstheme="majorHAnsi"/>
          <w:sz w:val="24"/>
          <w:szCs w:val="24"/>
        </w:rPr>
        <w:t xml:space="preserve">generic image libraries </w:t>
      </w:r>
      <w:r w:rsidRPr="005C6623">
        <w:rPr>
          <w:rFonts w:asciiTheme="majorHAnsi" w:hAnsiTheme="majorHAnsi" w:cstheme="majorHAnsi"/>
          <w:sz w:val="24"/>
          <w:szCs w:val="24"/>
        </w:rPr>
        <w:t xml:space="preserve">such as </w:t>
      </w:r>
      <w:proofErr w:type="spellStart"/>
      <w:r w:rsidRPr="005C6623">
        <w:rPr>
          <w:rFonts w:asciiTheme="majorHAnsi" w:hAnsiTheme="majorHAnsi" w:cstheme="majorHAnsi"/>
          <w:sz w:val="24"/>
          <w:szCs w:val="24"/>
        </w:rPr>
        <w:t>Imagenet</w:t>
      </w:r>
      <w:proofErr w:type="spellEnd"/>
      <w:r w:rsidRPr="005C6623">
        <w:rPr>
          <w:rFonts w:asciiTheme="majorHAnsi" w:hAnsiTheme="majorHAnsi" w:cstheme="majorHAnsi"/>
          <w:sz w:val="24"/>
          <w:szCs w:val="24"/>
        </w:rPr>
        <w:t xml:space="preserve"> (</w:t>
      </w:r>
      <w:r w:rsidRPr="005C6623">
        <w:rPr>
          <w:rFonts w:asciiTheme="majorHAnsi" w:hAnsiTheme="majorHAnsi" w:cstheme="majorHAnsi"/>
          <w:i/>
          <w:sz w:val="24"/>
          <w:szCs w:val="24"/>
        </w:rPr>
        <w:t>Deng et al.</w:t>
      </w:r>
      <w:r w:rsidR="00FF1CDB">
        <w:rPr>
          <w:rFonts w:asciiTheme="majorHAnsi" w:hAnsiTheme="majorHAnsi" w:cstheme="majorHAnsi"/>
          <w:i/>
          <w:sz w:val="24"/>
          <w:szCs w:val="24"/>
        </w:rPr>
        <w:t>,</w:t>
      </w:r>
      <w:r w:rsidRPr="005C6623">
        <w:rPr>
          <w:rFonts w:asciiTheme="majorHAnsi" w:hAnsiTheme="majorHAnsi" w:cstheme="majorHAnsi"/>
          <w:i/>
          <w:sz w:val="24"/>
          <w:szCs w:val="24"/>
        </w:rPr>
        <w:t xml:space="preserve"> 2009</w:t>
      </w:r>
      <w:r w:rsidRPr="005C6623">
        <w:rPr>
          <w:rFonts w:asciiTheme="majorHAnsi" w:hAnsiTheme="majorHAnsi" w:cstheme="majorHAnsi"/>
          <w:sz w:val="24"/>
          <w:szCs w:val="24"/>
        </w:rPr>
        <w:t>)</w:t>
      </w:r>
      <w:r w:rsidR="005C6623" w:rsidRPr="005C6623">
        <w:rPr>
          <w:rFonts w:asciiTheme="majorHAnsi" w:hAnsiTheme="majorHAnsi" w:cstheme="majorHAnsi"/>
          <w:sz w:val="24"/>
          <w:szCs w:val="24"/>
        </w:rPr>
        <w:t>, mostly developed as a result of international computer vision competitions (</w:t>
      </w:r>
      <w:proofErr w:type="spellStart"/>
      <w:r w:rsidR="005C6623" w:rsidRPr="005C6623">
        <w:rPr>
          <w:rFonts w:asciiTheme="majorHAnsi" w:hAnsiTheme="majorHAnsi" w:cstheme="majorHAnsi"/>
          <w:i/>
          <w:sz w:val="24"/>
          <w:szCs w:val="24"/>
        </w:rPr>
        <w:t>Russakovsky</w:t>
      </w:r>
      <w:proofErr w:type="spellEnd"/>
      <w:r w:rsidR="005C6623" w:rsidRPr="005C662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5C6623" w:rsidRPr="005C6623">
        <w:rPr>
          <w:rFonts w:asciiTheme="majorHAnsi" w:hAnsiTheme="majorHAnsi" w:cstheme="majorHAnsi"/>
          <w:i/>
          <w:sz w:val="24"/>
          <w:szCs w:val="24"/>
        </w:rPr>
        <w:t xml:space="preserve"> 2015</w:t>
      </w:r>
      <w:r w:rsidR="005C6623" w:rsidRPr="005C6623">
        <w:rPr>
          <w:rFonts w:asciiTheme="majorHAnsi" w:hAnsiTheme="majorHAnsi" w:cstheme="majorHAnsi"/>
          <w:sz w:val="24"/>
          <w:szCs w:val="24"/>
        </w:rPr>
        <w:t>) and</w:t>
      </w:r>
      <w:r w:rsidRPr="005C6623">
        <w:rPr>
          <w:rFonts w:asciiTheme="majorHAnsi" w:hAnsiTheme="majorHAnsi" w:cstheme="majorHAnsi"/>
          <w:sz w:val="24"/>
          <w:szCs w:val="24"/>
        </w:rPr>
        <w:t xml:space="preserve"> </w:t>
      </w:r>
      <w:r w:rsidR="004D3DD9" w:rsidRPr="005C6623">
        <w:rPr>
          <w:rFonts w:asciiTheme="majorHAnsi" w:hAnsiTheme="majorHAnsi" w:cstheme="majorHAnsi"/>
          <w:sz w:val="24"/>
          <w:szCs w:val="24"/>
        </w:rPr>
        <w:t xml:space="preserve">primarily for application to close-range imagery with </w:t>
      </w:r>
      <w:r w:rsidR="005C6623" w:rsidRPr="005C6623">
        <w:rPr>
          <w:rFonts w:asciiTheme="majorHAnsi" w:hAnsiTheme="majorHAnsi" w:cstheme="majorHAnsi"/>
          <w:sz w:val="24"/>
          <w:szCs w:val="24"/>
        </w:rPr>
        <w:t>small</w:t>
      </w:r>
      <w:r w:rsidR="004D3DD9" w:rsidRPr="005C6623">
        <w:rPr>
          <w:rFonts w:asciiTheme="majorHAnsi" w:hAnsiTheme="majorHAnsi" w:cstheme="majorHAnsi"/>
          <w:sz w:val="24"/>
          <w:szCs w:val="24"/>
        </w:rPr>
        <w:t xml:space="preserve"> spatial footprints (</w:t>
      </w:r>
      <w:r w:rsidR="005C6623" w:rsidRPr="005C6623">
        <w:rPr>
          <w:rFonts w:asciiTheme="majorHAnsi" w:hAnsiTheme="majorHAnsi" w:cstheme="majorHAnsi"/>
          <w:i/>
          <w:sz w:val="24"/>
          <w:szCs w:val="24"/>
        </w:rPr>
        <w:t>Garcia-Garcia et al.</w:t>
      </w:r>
      <w:r w:rsidR="00FF1CDB">
        <w:rPr>
          <w:rFonts w:asciiTheme="majorHAnsi" w:hAnsiTheme="majorHAnsi" w:cstheme="majorHAnsi"/>
          <w:i/>
          <w:sz w:val="24"/>
          <w:szCs w:val="24"/>
        </w:rPr>
        <w:t>,</w:t>
      </w:r>
      <w:r w:rsidR="005C6623" w:rsidRPr="005C6623">
        <w:rPr>
          <w:rFonts w:asciiTheme="majorHAnsi" w:hAnsiTheme="majorHAnsi" w:cstheme="majorHAnsi"/>
          <w:i/>
          <w:sz w:val="24"/>
          <w:szCs w:val="24"/>
        </w:rPr>
        <w:t xml:space="preserve"> 2017</w:t>
      </w:r>
      <w:r w:rsidR="004D3DD9" w:rsidRPr="005C6623">
        <w:rPr>
          <w:rFonts w:asciiTheme="majorHAnsi" w:hAnsiTheme="majorHAnsi" w:cstheme="majorHAnsi"/>
          <w:sz w:val="24"/>
          <w:szCs w:val="24"/>
        </w:rPr>
        <w:t>), but more recently have been used for</w:t>
      </w:r>
      <w:r w:rsidR="00C2206E" w:rsidRPr="005C6623">
        <w:rPr>
          <w:rFonts w:asciiTheme="majorHAnsi" w:hAnsiTheme="majorHAnsi" w:cstheme="majorHAnsi"/>
          <w:sz w:val="24"/>
          <w:szCs w:val="24"/>
        </w:rPr>
        <w:t xml:space="preserve"> </w:t>
      </w:r>
      <w:r w:rsidR="00AF51CC" w:rsidRPr="005C6623">
        <w:rPr>
          <w:rFonts w:asciiTheme="majorHAnsi" w:hAnsiTheme="majorHAnsi" w:cstheme="majorHAnsi"/>
          <w:sz w:val="24"/>
          <w:szCs w:val="24"/>
        </w:rPr>
        <w:t>landform/</w:t>
      </w:r>
      <w:proofErr w:type="spellStart"/>
      <w:r w:rsidR="00AF51CC" w:rsidRPr="005C6623">
        <w:rPr>
          <w:rFonts w:asciiTheme="majorHAnsi" w:hAnsiTheme="majorHAnsi" w:cstheme="majorHAnsi"/>
          <w:sz w:val="24"/>
          <w:szCs w:val="24"/>
        </w:rPr>
        <w:t>landuse</w:t>
      </w:r>
      <w:proofErr w:type="spellEnd"/>
      <w:r w:rsidR="00AF51CC" w:rsidRPr="005C6623">
        <w:rPr>
          <w:rFonts w:asciiTheme="majorHAnsi" w:hAnsiTheme="majorHAnsi" w:cstheme="majorHAnsi"/>
          <w:sz w:val="24"/>
          <w:szCs w:val="24"/>
        </w:rPr>
        <w:t xml:space="preserve"> </w:t>
      </w:r>
      <w:r w:rsidR="00C2206E" w:rsidRPr="005C6623">
        <w:rPr>
          <w:rFonts w:asciiTheme="majorHAnsi" w:hAnsiTheme="majorHAnsi" w:cstheme="majorHAnsi"/>
          <w:sz w:val="24"/>
          <w:szCs w:val="24"/>
        </w:rPr>
        <w:t>classification tasks in</w:t>
      </w:r>
      <w:r w:rsidR="004D3DD9" w:rsidRPr="005C6623">
        <w:rPr>
          <w:rFonts w:asciiTheme="majorHAnsi" w:hAnsiTheme="majorHAnsi" w:cstheme="majorHAnsi"/>
          <w:sz w:val="24"/>
          <w:szCs w:val="24"/>
        </w:rPr>
        <w:t xml:space="preserve"> </w:t>
      </w:r>
      <w:r w:rsidR="005C6623" w:rsidRPr="005C6623">
        <w:rPr>
          <w:rFonts w:asciiTheme="majorHAnsi" w:hAnsiTheme="majorHAnsi" w:cstheme="majorHAnsi"/>
          <w:sz w:val="24"/>
          <w:szCs w:val="24"/>
        </w:rPr>
        <w:t xml:space="preserve">large spatial footprint imagery such as that used in </w:t>
      </w:r>
      <w:r w:rsidR="009F310B" w:rsidRPr="005C6623">
        <w:rPr>
          <w:rFonts w:asciiTheme="majorHAnsi" w:hAnsiTheme="majorHAnsi" w:cstheme="majorHAnsi"/>
          <w:sz w:val="24"/>
          <w:szCs w:val="24"/>
        </w:rPr>
        <w:t>satellite remote sensing (</w:t>
      </w:r>
      <w:r w:rsidR="00AF51CC" w:rsidRPr="005C6623">
        <w:rPr>
          <w:rFonts w:asciiTheme="majorHAnsi" w:hAnsiTheme="majorHAnsi" w:cstheme="majorHAnsi"/>
          <w:sz w:val="24"/>
          <w:szCs w:val="24"/>
        </w:rPr>
        <w:t xml:space="preserve">e.g. </w:t>
      </w:r>
      <w:r w:rsidR="00F04564" w:rsidRPr="005C6623">
        <w:rPr>
          <w:rFonts w:asciiTheme="majorHAnsi" w:hAnsiTheme="majorHAnsi" w:cstheme="majorHAnsi"/>
          <w:i/>
          <w:sz w:val="24"/>
          <w:szCs w:val="24"/>
        </w:rPr>
        <w:t>Hu et al., 2015</w:t>
      </w:r>
      <w:r w:rsidR="00F04564" w:rsidRPr="005C6623">
        <w:rPr>
          <w:rFonts w:asciiTheme="majorHAnsi" w:hAnsiTheme="majorHAnsi" w:cstheme="majorHAnsi"/>
          <w:sz w:val="24"/>
          <w:szCs w:val="24"/>
        </w:rPr>
        <w:t xml:space="preserve">; </w:t>
      </w:r>
      <w:proofErr w:type="spellStart"/>
      <w:r w:rsidR="00B25DF3">
        <w:rPr>
          <w:rFonts w:asciiTheme="majorHAnsi" w:hAnsiTheme="majorHAnsi" w:cstheme="majorHAnsi"/>
          <w:i/>
          <w:sz w:val="24"/>
          <w:szCs w:val="24"/>
        </w:rPr>
        <w:t>Langkvist</w:t>
      </w:r>
      <w:proofErr w:type="spellEnd"/>
      <w:r w:rsidR="00B25DF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B25DF3">
        <w:rPr>
          <w:rFonts w:asciiTheme="majorHAnsi" w:hAnsiTheme="majorHAnsi" w:cstheme="majorHAnsi"/>
          <w:i/>
          <w:sz w:val="24"/>
          <w:szCs w:val="24"/>
        </w:rPr>
        <w:t xml:space="preserve"> 2016; </w:t>
      </w:r>
      <w:r w:rsidR="00F04564" w:rsidRPr="005C6623">
        <w:rPr>
          <w:rFonts w:asciiTheme="majorHAnsi" w:hAnsiTheme="majorHAnsi" w:cstheme="majorHAnsi"/>
          <w:i/>
          <w:sz w:val="24"/>
          <w:szCs w:val="24"/>
        </w:rPr>
        <w:t>Palafox et al., 2017</w:t>
      </w:r>
      <w:r w:rsidR="00AF51CC" w:rsidRPr="005C6623">
        <w:rPr>
          <w:rFonts w:asciiTheme="majorHAnsi" w:hAnsiTheme="majorHAnsi" w:cstheme="majorHAnsi"/>
          <w:sz w:val="24"/>
          <w:szCs w:val="24"/>
        </w:rPr>
        <w:t xml:space="preserve">; </w:t>
      </w:r>
      <w:r w:rsidR="00AF51CC" w:rsidRPr="005C6623">
        <w:rPr>
          <w:rFonts w:asciiTheme="majorHAnsi" w:hAnsiTheme="majorHAnsi" w:cstheme="majorHAnsi"/>
          <w:i/>
          <w:sz w:val="24"/>
          <w:szCs w:val="24"/>
        </w:rPr>
        <w:t>Lu et al., 2017</w:t>
      </w:r>
      <w:r w:rsidR="004138D1">
        <w:rPr>
          <w:rFonts w:asciiTheme="majorHAnsi" w:hAnsiTheme="majorHAnsi" w:cstheme="majorHAnsi"/>
          <w:i/>
          <w:sz w:val="24"/>
          <w:szCs w:val="24"/>
        </w:rPr>
        <w:t xml:space="preserve">; </w:t>
      </w:r>
      <w:proofErr w:type="spellStart"/>
      <w:r w:rsidR="004138D1" w:rsidRPr="00B25DF3">
        <w:rPr>
          <w:rFonts w:asciiTheme="majorHAnsi" w:hAnsiTheme="majorHAnsi" w:cstheme="majorHAnsi"/>
          <w:i/>
          <w:sz w:val="24"/>
          <w:szCs w:val="24"/>
        </w:rPr>
        <w:t>Marmanis</w:t>
      </w:r>
      <w:proofErr w:type="spellEnd"/>
      <w:r w:rsidR="004138D1" w:rsidRPr="00B25DF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4138D1" w:rsidRPr="00B25DF3">
        <w:rPr>
          <w:rFonts w:asciiTheme="majorHAnsi" w:hAnsiTheme="majorHAnsi" w:cstheme="majorHAnsi"/>
          <w:i/>
          <w:sz w:val="24"/>
          <w:szCs w:val="24"/>
        </w:rPr>
        <w:t xml:space="preserve"> 2017</w:t>
      </w:r>
      <w:r w:rsidR="009F310B" w:rsidRPr="005C6623">
        <w:rPr>
          <w:rFonts w:asciiTheme="majorHAnsi" w:hAnsiTheme="majorHAnsi" w:cstheme="majorHAnsi"/>
          <w:sz w:val="24"/>
          <w:szCs w:val="24"/>
        </w:rPr>
        <w:t>).</w:t>
      </w:r>
      <w:r w:rsidR="004138D1">
        <w:rPr>
          <w:rFonts w:asciiTheme="majorHAnsi" w:hAnsiTheme="majorHAnsi" w:cstheme="majorHAnsi"/>
          <w:sz w:val="24"/>
          <w:szCs w:val="24"/>
        </w:rPr>
        <w:t xml:space="preserve">  These applications have involved </w:t>
      </w:r>
      <w:r w:rsidR="00B25DF3">
        <w:rPr>
          <w:rFonts w:asciiTheme="majorHAnsi" w:hAnsiTheme="majorHAnsi" w:cstheme="majorHAnsi"/>
          <w:sz w:val="24"/>
          <w:szCs w:val="24"/>
        </w:rPr>
        <w:t>design and</w:t>
      </w:r>
      <w:r w:rsidR="004138D1">
        <w:rPr>
          <w:rFonts w:asciiTheme="majorHAnsi" w:hAnsiTheme="majorHAnsi" w:cstheme="majorHAnsi"/>
          <w:sz w:val="24"/>
          <w:szCs w:val="24"/>
        </w:rPr>
        <w:t xml:space="preserve"> implementation of new or modified DCNN architectures, or relatively large </w:t>
      </w:r>
      <w:r w:rsidR="00B25DF3">
        <w:rPr>
          <w:rFonts w:asciiTheme="majorHAnsi" w:hAnsiTheme="majorHAnsi" w:cstheme="majorHAnsi"/>
          <w:sz w:val="24"/>
          <w:szCs w:val="24"/>
        </w:rPr>
        <w:t>existing DCNN architectures</w:t>
      </w:r>
      <w:del w:id="58" w:author="Ritchie, Andrew C. [5]" w:date="2018-05-29T14:03:00Z">
        <w:r w:rsidR="00B25DF3" w:rsidDel="00F828EF">
          <w:rPr>
            <w:rFonts w:asciiTheme="majorHAnsi" w:hAnsiTheme="majorHAnsi" w:cstheme="majorHAnsi"/>
            <w:sz w:val="24"/>
            <w:szCs w:val="24"/>
          </w:rPr>
          <w:delText>. Also, these applications</w:delText>
        </w:r>
      </w:del>
      <w:ins w:id="59" w:author="Ritchie, Andrew C. [5]" w:date="2018-05-29T14:03:00Z">
        <w:r w:rsidR="00F828EF">
          <w:rPr>
            <w:rFonts w:asciiTheme="majorHAnsi" w:hAnsiTheme="majorHAnsi" w:cstheme="majorHAnsi"/>
            <w:sz w:val="24"/>
            <w:szCs w:val="24"/>
          </w:rPr>
          <w:t>, and</w:t>
        </w:r>
      </w:ins>
      <w:r w:rsidR="00B25DF3">
        <w:rPr>
          <w:rFonts w:asciiTheme="majorHAnsi" w:hAnsiTheme="majorHAnsi" w:cstheme="majorHAnsi"/>
          <w:sz w:val="24"/>
          <w:szCs w:val="24"/>
        </w:rPr>
        <w:t xml:space="preserve"> have largely been limited to satellite imagery</w:t>
      </w:r>
      <w:commentRangeStart w:id="60"/>
      <w:del w:id="61" w:author="Ritchie, Andrew C. [5]" w:date="2018-05-29T14:03:00Z">
        <w:r w:rsidR="00B25DF3" w:rsidDel="00F828EF">
          <w:rPr>
            <w:rFonts w:asciiTheme="majorHAnsi" w:hAnsiTheme="majorHAnsi" w:cstheme="majorHAnsi"/>
            <w:sz w:val="24"/>
            <w:szCs w:val="24"/>
          </w:rPr>
          <w:delText xml:space="preserve"> only</w:delText>
        </w:r>
      </w:del>
      <w:r w:rsidR="00B25DF3">
        <w:rPr>
          <w:rFonts w:asciiTheme="majorHAnsi" w:hAnsiTheme="majorHAnsi" w:cstheme="majorHAnsi"/>
          <w:sz w:val="24"/>
          <w:szCs w:val="24"/>
        </w:rPr>
        <w:t xml:space="preserve">. </w:t>
      </w:r>
      <w:commentRangeStart w:id="62"/>
      <w:r w:rsidR="00B25DF3">
        <w:rPr>
          <w:rFonts w:asciiTheme="majorHAnsi" w:hAnsiTheme="majorHAnsi" w:cstheme="majorHAnsi"/>
          <w:sz w:val="24"/>
          <w:szCs w:val="24"/>
        </w:rPr>
        <w:t xml:space="preserve">In this contribution, </w:t>
      </w:r>
      <w:del w:id="63" w:author="Ritchie, Andrew C. [5]" w:date="2018-05-29T14:03:00Z">
        <w:r w:rsidR="006F1D48" w:rsidDel="00F828EF">
          <w:rPr>
            <w:rFonts w:asciiTheme="majorHAnsi" w:hAnsiTheme="majorHAnsi" w:cstheme="majorHAnsi"/>
            <w:sz w:val="24"/>
            <w:szCs w:val="24"/>
          </w:rPr>
          <w:delText>one major</w:delText>
        </w:r>
      </w:del>
      <w:ins w:id="64" w:author="Ritchie, Andrew C. [5]" w:date="2018-05-29T14:03:00Z">
        <w:r w:rsidR="00F828EF">
          <w:rPr>
            <w:rFonts w:asciiTheme="majorHAnsi" w:hAnsiTheme="majorHAnsi" w:cstheme="majorHAnsi"/>
            <w:sz w:val="24"/>
            <w:szCs w:val="24"/>
          </w:rPr>
          <w:t>a primary</w:t>
        </w:r>
      </w:ins>
      <w:r w:rsidR="006F1D48">
        <w:rPr>
          <w:rFonts w:asciiTheme="majorHAnsi" w:hAnsiTheme="majorHAnsi" w:cstheme="majorHAnsi"/>
          <w:sz w:val="24"/>
          <w:szCs w:val="24"/>
        </w:rPr>
        <w:t xml:space="preserve"> objective</w:t>
      </w:r>
      <w:r w:rsidR="00B25DF3">
        <w:rPr>
          <w:rFonts w:asciiTheme="majorHAnsi" w:hAnsiTheme="majorHAnsi" w:cstheme="majorHAnsi"/>
          <w:sz w:val="24"/>
          <w:szCs w:val="24"/>
        </w:rPr>
        <w:t xml:space="preserve"> is to examine the accuracy of DCNNs for oblique and nadir conventional medium-range imagery</w:t>
      </w:r>
      <w:r w:rsidR="006F1D48">
        <w:rPr>
          <w:rFonts w:asciiTheme="majorHAnsi" w:hAnsiTheme="majorHAnsi" w:cstheme="majorHAnsi"/>
          <w:sz w:val="24"/>
          <w:szCs w:val="24"/>
        </w:rPr>
        <w:t xml:space="preserve">. </w:t>
      </w:r>
      <w:r w:rsidR="00B25DF3">
        <w:rPr>
          <w:rFonts w:asciiTheme="majorHAnsi" w:hAnsiTheme="majorHAnsi" w:cstheme="majorHAnsi"/>
          <w:sz w:val="24"/>
          <w:szCs w:val="24"/>
        </w:rPr>
        <w:t xml:space="preserve">Another objective is to evaluate the smallest, most lightweight existing DCNN models, retrained </w:t>
      </w:r>
      <w:r w:rsidR="00B25DF3" w:rsidRPr="005C6623">
        <w:rPr>
          <w:rFonts w:asciiTheme="majorHAnsi" w:hAnsiTheme="majorHAnsi" w:cstheme="majorHAnsi"/>
          <w:sz w:val="24"/>
          <w:szCs w:val="24"/>
        </w:rPr>
        <w:t>for</w:t>
      </w:r>
      <w:r w:rsidR="00B25DF3">
        <w:rPr>
          <w:rFonts w:asciiTheme="majorHAnsi" w:hAnsiTheme="majorHAnsi" w:cstheme="majorHAnsi"/>
          <w:sz w:val="24"/>
          <w:szCs w:val="24"/>
        </w:rPr>
        <w:t xml:space="preserve"> specific land</w:t>
      </w:r>
      <w:r w:rsidR="000C237B">
        <w:rPr>
          <w:rFonts w:asciiTheme="majorHAnsi" w:hAnsiTheme="majorHAnsi" w:cstheme="majorHAnsi"/>
          <w:sz w:val="24"/>
          <w:szCs w:val="24"/>
        </w:rPr>
        <w:t xml:space="preserve"> </w:t>
      </w:r>
      <w:r w:rsidR="00B25DF3">
        <w:rPr>
          <w:rFonts w:asciiTheme="majorHAnsi" w:hAnsiTheme="majorHAnsi" w:cstheme="majorHAnsi"/>
          <w:sz w:val="24"/>
          <w:szCs w:val="24"/>
        </w:rPr>
        <w:t>use/land</w:t>
      </w:r>
      <w:r w:rsidR="000C237B">
        <w:rPr>
          <w:rFonts w:asciiTheme="majorHAnsi" w:hAnsiTheme="majorHAnsi" w:cstheme="majorHAnsi"/>
          <w:sz w:val="24"/>
          <w:szCs w:val="24"/>
        </w:rPr>
        <w:t xml:space="preserve"> </w:t>
      </w:r>
      <w:r w:rsidR="00B25DF3">
        <w:rPr>
          <w:rFonts w:asciiTheme="majorHAnsi" w:hAnsiTheme="majorHAnsi" w:cstheme="majorHAnsi"/>
          <w:sz w:val="24"/>
          <w:szCs w:val="24"/>
        </w:rPr>
        <w:t xml:space="preserve">cover purposes, with no retraining from scratch and no modification or fine-tuning to the data. </w:t>
      </w:r>
      <w:r w:rsidR="006F1D48">
        <w:rPr>
          <w:rFonts w:asciiTheme="majorHAnsi" w:hAnsiTheme="majorHAnsi" w:cstheme="majorHAnsi"/>
          <w:sz w:val="24"/>
          <w:szCs w:val="24"/>
        </w:rPr>
        <w:t xml:space="preserve">We utilize a concept known as ‘transfer learning’, </w:t>
      </w:r>
      <w:r w:rsidR="006F1D48" w:rsidRPr="005C6623">
        <w:rPr>
          <w:rFonts w:asciiTheme="majorHAnsi" w:hAnsiTheme="majorHAnsi" w:cstheme="majorHAnsi"/>
          <w:sz w:val="24"/>
          <w:szCs w:val="24"/>
        </w:rPr>
        <w:t>where a model trained on one task is re-purposed on a second related task (</w:t>
      </w:r>
      <w:proofErr w:type="spellStart"/>
      <w:r w:rsidR="006F1D48" w:rsidRPr="005C6623">
        <w:rPr>
          <w:rFonts w:asciiTheme="majorHAnsi" w:hAnsiTheme="majorHAnsi" w:cstheme="majorHAnsi"/>
          <w:i/>
          <w:sz w:val="24"/>
          <w:szCs w:val="24"/>
        </w:rPr>
        <w:t>Goodfellow</w:t>
      </w:r>
      <w:proofErr w:type="spellEnd"/>
      <w:r w:rsidR="006F1D48" w:rsidRPr="005C6623">
        <w:rPr>
          <w:rFonts w:asciiTheme="majorHAnsi" w:hAnsiTheme="majorHAnsi" w:cstheme="majorHAnsi"/>
          <w:i/>
          <w:sz w:val="24"/>
          <w:szCs w:val="24"/>
        </w:rPr>
        <w:t xml:space="preserve"> et al., 2016</w:t>
      </w:r>
      <w:r w:rsidR="006F1D48" w:rsidRPr="005C6623">
        <w:rPr>
          <w:rFonts w:asciiTheme="majorHAnsi" w:hAnsiTheme="majorHAnsi" w:cstheme="majorHAnsi"/>
          <w:sz w:val="24"/>
          <w:szCs w:val="24"/>
        </w:rPr>
        <w:t>).</w:t>
      </w:r>
      <w:commentRangeEnd w:id="62"/>
      <w:r w:rsidR="00F828EF">
        <w:rPr>
          <w:rStyle w:val="CommentReference"/>
        </w:rPr>
        <w:commentReference w:id="62"/>
      </w:r>
      <w:r w:rsidR="006F1D48">
        <w:rPr>
          <w:rFonts w:asciiTheme="majorHAnsi" w:hAnsiTheme="majorHAnsi" w:cstheme="majorHAnsi"/>
          <w:sz w:val="24"/>
          <w:szCs w:val="24"/>
        </w:rPr>
        <w:t xml:space="preserve"> </w:t>
      </w:r>
      <w:commentRangeEnd w:id="60"/>
      <w:r w:rsidR="00F828EF">
        <w:rPr>
          <w:rStyle w:val="CommentReference"/>
        </w:rPr>
        <w:commentReference w:id="60"/>
      </w:r>
      <w:r w:rsidR="006F1D48">
        <w:rPr>
          <w:rFonts w:asciiTheme="majorHAnsi" w:hAnsiTheme="majorHAnsi" w:cstheme="majorHAnsi"/>
          <w:sz w:val="24"/>
          <w:szCs w:val="24"/>
        </w:rPr>
        <w:t>T</w:t>
      </w:r>
      <w:r w:rsidR="00DC2E3D" w:rsidRPr="005C6623">
        <w:rPr>
          <w:rFonts w:asciiTheme="majorHAnsi" w:hAnsiTheme="majorHAnsi" w:cstheme="majorHAnsi"/>
          <w:sz w:val="24"/>
          <w:szCs w:val="24"/>
        </w:rPr>
        <w:t xml:space="preserve">hough powerful, </w:t>
      </w:r>
      <w:r w:rsidR="009F310B" w:rsidRPr="005C6623">
        <w:rPr>
          <w:rFonts w:asciiTheme="majorHAnsi" w:hAnsiTheme="majorHAnsi" w:cstheme="majorHAnsi"/>
          <w:sz w:val="24"/>
          <w:szCs w:val="24"/>
        </w:rPr>
        <w:t xml:space="preserve">DCNNs are </w:t>
      </w:r>
      <w:r w:rsidR="00DC2E3D" w:rsidRPr="005C6623">
        <w:rPr>
          <w:rFonts w:asciiTheme="majorHAnsi" w:hAnsiTheme="majorHAnsi" w:cstheme="majorHAnsi"/>
          <w:sz w:val="24"/>
          <w:szCs w:val="24"/>
        </w:rPr>
        <w:t xml:space="preserve">also </w:t>
      </w:r>
      <w:r w:rsidR="009F310B" w:rsidRPr="005C6623">
        <w:rPr>
          <w:rFonts w:asciiTheme="majorHAnsi" w:hAnsiTheme="majorHAnsi" w:cstheme="majorHAnsi"/>
          <w:sz w:val="24"/>
          <w:szCs w:val="24"/>
        </w:rPr>
        <w:t xml:space="preserve">computationally intensive to train and deploy, very data hungry (often requiring millions of examples to train from scratch), and require expert knowledge to design and optimize. </w:t>
      </w:r>
      <w:r w:rsidR="00DC2E3D" w:rsidRPr="005C6623">
        <w:rPr>
          <w:rFonts w:asciiTheme="majorHAnsi" w:hAnsiTheme="majorHAnsi" w:cstheme="majorHAnsi"/>
          <w:sz w:val="24"/>
          <w:szCs w:val="24"/>
        </w:rPr>
        <w:t xml:space="preserve">Collectively, </w:t>
      </w:r>
      <w:del w:id="65" w:author="Ritchie, Andrew C. [7]" w:date="2018-05-29T14:24:00Z">
        <w:r w:rsidR="00DC2E3D" w:rsidRPr="005C6623" w:rsidDel="00C8230D">
          <w:rPr>
            <w:rFonts w:asciiTheme="majorHAnsi" w:hAnsiTheme="majorHAnsi" w:cstheme="majorHAnsi"/>
            <w:sz w:val="24"/>
            <w:szCs w:val="24"/>
          </w:rPr>
          <w:delText xml:space="preserve">this </w:delText>
        </w:r>
      </w:del>
      <w:ins w:id="66" w:author="Ritchie, Andrew C. [7]" w:date="2018-05-29T14:24:00Z">
        <w:r w:rsidR="00C8230D">
          <w:rPr>
            <w:rFonts w:asciiTheme="majorHAnsi" w:hAnsiTheme="majorHAnsi" w:cstheme="majorHAnsi"/>
            <w:sz w:val="24"/>
            <w:szCs w:val="24"/>
          </w:rPr>
          <w:t>these issues</w:t>
        </w:r>
        <w:r w:rsidR="00C8230D" w:rsidRPr="005C6623">
          <w:rPr>
            <w:rFonts w:asciiTheme="majorHAnsi" w:hAnsiTheme="majorHAnsi" w:cstheme="majorHAnsi"/>
            <w:sz w:val="24"/>
            <w:szCs w:val="24"/>
          </w:rPr>
          <w:t xml:space="preserve"> </w:t>
        </w:r>
      </w:ins>
      <w:r w:rsidR="00DC2E3D" w:rsidRPr="005C6623">
        <w:rPr>
          <w:rFonts w:asciiTheme="majorHAnsi" w:hAnsiTheme="majorHAnsi" w:cstheme="majorHAnsi"/>
          <w:sz w:val="24"/>
          <w:szCs w:val="24"/>
        </w:rPr>
        <w:t xml:space="preserve">may impede widespread adoption of these methods within the geoscience community. Fortunately, </w:t>
      </w:r>
      <w:r w:rsidR="00403CD0" w:rsidRPr="005C6623">
        <w:rPr>
          <w:rFonts w:asciiTheme="majorHAnsi" w:hAnsiTheme="majorHAnsi" w:cstheme="majorHAnsi"/>
          <w:sz w:val="24"/>
          <w:szCs w:val="24"/>
        </w:rPr>
        <w:t>several open-source DCNN architectures</w:t>
      </w:r>
      <w:r w:rsidR="00DC2E3D" w:rsidRPr="005C6623">
        <w:rPr>
          <w:rFonts w:asciiTheme="majorHAnsi" w:hAnsiTheme="majorHAnsi" w:cstheme="majorHAnsi"/>
          <w:sz w:val="24"/>
          <w:szCs w:val="24"/>
        </w:rPr>
        <w:t xml:space="preserve"> have been designed for gene</w:t>
      </w:r>
      <w:r w:rsidR="006F1D48">
        <w:rPr>
          <w:rFonts w:asciiTheme="majorHAnsi" w:hAnsiTheme="majorHAnsi" w:cstheme="majorHAnsi"/>
          <w:sz w:val="24"/>
          <w:szCs w:val="24"/>
        </w:rPr>
        <w:t>ral applicability to the task of</w:t>
      </w:r>
      <w:r w:rsidR="00DC2E3D" w:rsidRPr="005C6623">
        <w:rPr>
          <w:rFonts w:asciiTheme="majorHAnsi" w:hAnsiTheme="majorHAnsi" w:cstheme="majorHAnsi"/>
          <w:sz w:val="24"/>
          <w:szCs w:val="24"/>
        </w:rPr>
        <w:t xml:space="preserve"> recogn</w:t>
      </w:r>
      <w:r w:rsidR="006F1D48">
        <w:rPr>
          <w:rFonts w:asciiTheme="majorHAnsi" w:hAnsiTheme="majorHAnsi" w:cstheme="majorHAnsi"/>
          <w:sz w:val="24"/>
          <w:szCs w:val="24"/>
        </w:rPr>
        <w:t>izing objects and features in non-</w:t>
      </w:r>
      <w:r w:rsidR="00DC2E3D" w:rsidRPr="005C6623">
        <w:rPr>
          <w:rFonts w:asciiTheme="majorHAnsi" w:hAnsiTheme="majorHAnsi" w:cstheme="majorHAnsi"/>
          <w:sz w:val="24"/>
          <w:szCs w:val="24"/>
        </w:rPr>
        <w:t xml:space="preserve">specific photographic imagery. </w:t>
      </w:r>
      <w:r w:rsidR="00C40A40" w:rsidRPr="005C6623">
        <w:rPr>
          <w:rFonts w:asciiTheme="majorHAnsi" w:hAnsiTheme="majorHAnsi" w:cstheme="majorHAnsi"/>
          <w:sz w:val="24"/>
          <w:szCs w:val="24"/>
        </w:rPr>
        <w:t xml:space="preserve">Here, we use existing pre-trained DCNN models that are designed to be transferable for generic image recognition tasks, which facilitates rapid DCNN training when developing classifiers for specific image sets. Training is rapid because only the final layers in the DCNN need to be retrained to classify a specific set of objects. </w:t>
      </w:r>
    </w:p>
    <w:p w14:paraId="3954268E" w14:textId="77777777" w:rsidR="00800F91" w:rsidRDefault="00800F91" w:rsidP="008C6F53">
      <w:pPr>
        <w:jc w:val="both"/>
        <w:rPr>
          <w:rFonts w:asciiTheme="majorHAnsi" w:hAnsiTheme="majorHAnsi" w:cstheme="majorHAnsi"/>
          <w:sz w:val="24"/>
          <w:szCs w:val="24"/>
        </w:rPr>
      </w:pPr>
    </w:p>
    <w:p w14:paraId="08BD5787" w14:textId="1226B855" w:rsidR="00C62F92" w:rsidRPr="00D97B99" w:rsidRDefault="005106F4" w:rsidP="009C4A5F">
      <w:pPr>
        <w:jc w:val="both"/>
        <w:rPr>
          <w:rFonts w:asciiTheme="majorHAnsi" w:hAnsiTheme="majorHAnsi" w:cstheme="majorHAnsi"/>
          <w:b/>
          <w:sz w:val="24"/>
          <w:szCs w:val="24"/>
        </w:rPr>
      </w:pPr>
      <w:r>
        <w:rPr>
          <w:rFonts w:asciiTheme="majorHAnsi" w:hAnsiTheme="majorHAnsi" w:cstheme="majorHAnsi"/>
          <w:b/>
          <w:sz w:val="24"/>
          <w:szCs w:val="24"/>
        </w:rPr>
        <w:t>1.3</w:t>
      </w:r>
      <w:r w:rsidRPr="00C62F92">
        <w:rPr>
          <w:rFonts w:asciiTheme="majorHAnsi" w:hAnsiTheme="majorHAnsi" w:cstheme="majorHAnsi"/>
          <w:b/>
          <w:sz w:val="24"/>
          <w:szCs w:val="24"/>
        </w:rPr>
        <w:t xml:space="preserve">. </w:t>
      </w:r>
      <w:r>
        <w:rPr>
          <w:rFonts w:asciiTheme="majorHAnsi" w:hAnsiTheme="majorHAnsi" w:cstheme="majorHAnsi"/>
          <w:b/>
          <w:sz w:val="24"/>
          <w:szCs w:val="24"/>
        </w:rPr>
        <w:t>Pixel-scale</w:t>
      </w:r>
      <w:r w:rsidRPr="00C62F92">
        <w:rPr>
          <w:rFonts w:asciiTheme="majorHAnsi" w:hAnsiTheme="majorHAnsi" w:cstheme="majorHAnsi"/>
          <w:b/>
          <w:sz w:val="24"/>
          <w:szCs w:val="24"/>
        </w:rPr>
        <w:t xml:space="preserve"> image classification</w:t>
      </w:r>
      <w:r>
        <w:rPr>
          <w:rFonts w:asciiTheme="majorHAnsi" w:hAnsiTheme="majorHAnsi" w:cstheme="majorHAnsi"/>
          <w:b/>
          <w:sz w:val="24"/>
          <w:szCs w:val="24"/>
        </w:rPr>
        <w:t xml:space="preserve"> strategies</w:t>
      </w:r>
    </w:p>
    <w:p w14:paraId="3DBEC748" w14:textId="1D5B78DE" w:rsidR="00C62F92" w:rsidRPr="005C6623" w:rsidRDefault="00C62F92" w:rsidP="00C62F92">
      <w:pPr>
        <w:jc w:val="both"/>
        <w:rPr>
          <w:rFonts w:asciiTheme="majorHAnsi" w:hAnsiTheme="majorHAnsi" w:cstheme="majorHAnsi"/>
          <w:sz w:val="24"/>
          <w:szCs w:val="24"/>
        </w:rPr>
      </w:pPr>
      <w:r w:rsidRPr="005C6623">
        <w:rPr>
          <w:rFonts w:asciiTheme="majorHAnsi" w:hAnsiTheme="majorHAnsi" w:cstheme="majorHAnsi"/>
          <w:sz w:val="24"/>
          <w:szCs w:val="24"/>
        </w:rPr>
        <w:lastRenderedPageBreak/>
        <w:t xml:space="preserve">Automated classification of pixels in digital photographic images involves predicting labels, </w:t>
      </w:r>
      <w:r w:rsidRPr="005C6623">
        <w:rPr>
          <w:rFonts w:asciiTheme="majorHAnsi" w:hAnsiTheme="majorHAnsi" w:cstheme="majorHAnsi"/>
          <w:b/>
          <w:i/>
          <w:sz w:val="24"/>
          <w:szCs w:val="24"/>
        </w:rPr>
        <w:t>y</w:t>
      </w:r>
      <w:r w:rsidRPr="005C6623">
        <w:rPr>
          <w:rFonts w:asciiTheme="majorHAnsi" w:hAnsiTheme="majorHAnsi" w:cstheme="majorHAnsi"/>
          <w:sz w:val="24"/>
          <w:szCs w:val="24"/>
        </w:rPr>
        <w:t xml:space="preserve">, from observations of features, </w:t>
      </w:r>
      <w:r w:rsidRPr="005C6623">
        <w:rPr>
          <w:rFonts w:asciiTheme="majorHAnsi" w:hAnsiTheme="majorHAnsi" w:cstheme="majorHAnsi"/>
          <w:b/>
          <w:i/>
          <w:sz w:val="24"/>
          <w:szCs w:val="24"/>
        </w:rPr>
        <w:t>x</w:t>
      </w:r>
      <w:r w:rsidRPr="005C6623">
        <w:rPr>
          <w:rFonts w:asciiTheme="majorHAnsi" w:hAnsiTheme="majorHAnsi" w:cstheme="majorHAnsi"/>
          <w:sz w:val="24"/>
          <w:szCs w:val="24"/>
        </w:rPr>
        <w:t>, which are derived from relative measures of color in red, green and blue spectral bands in imagery. In the geosciences, the labels of interest naturally depend on the application but may be almost any type of surface land</w:t>
      </w:r>
      <w:r w:rsidR="000C237B">
        <w:rPr>
          <w:rFonts w:asciiTheme="majorHAnsi" w:hAnsiTheme="majorHAnsi" w:cstheme="majorHAnsi"/>
          <w:sz w:val="24"/>
          <w:szCs w:val="24"/>
        </w:rPr>
        <w:t xml:space="preserve"> </w:t>
      </w:r>
      <w:r w:rsidRPr="005C6623">
        <w:rPr>
          <w:rFonts w:asciiTheme="majorHAnsi" w:hAnsiTheme="majorHAnsi" w:cstheme="majorHAnsi"/>
          <w:sz w:val="24"/>
          <w:szCs w:val="24"/>
        </w:rPr>
        <w:t xml:space="preserve">cover (such as specific sediment, landforms, geological features, vegetation type and coverage, water bodies, </w:t>
      </w:r>
      <w:proofErr w:type="spellStart"/>
      <w:r w:rsidRPr="005C6623">
        <w:rPr>
          <w:rFonts w:asciiTheme="majorHAnsi" w:hAnsiTheme="majorHAnsi" w:cstheme="majorHAnsi"/>
          <w:sz w:val="24"/>
          <w:szCs w:val="24"/>
        </w:rPr>
        <w:t>etc</w:t>
      </w:r>
      <w:proofErr w:type="spellEnd"/>
      <w:r w:rsidRPr="005C6623">
        <w:rPr>
          <w:rFonts w:asciiTheme="majorHAnsi" w:hAnsiTheme="majorHAnsi" w:cstheme="majorHAnsi"/>
          <w:sz w:val="24"/>
          <w:szCs w:val="24"/>
        </w:rPr>
        <w:t>) or description of land</w:t>
      </w:r>
      <w:r w:rsidR="000C237B">
        <w:rPr>
          <w:rFonts w:asciiTheme="majorHAnsi" w:hAnsiTheme="majorHAnsi" w:cstheme="majorHAnsi"/>
          <w:sz w:val="24"/>
          <w:szCs w:val="24"/>
        </w:rPr>
        <w:t xml:space="preserve"> </w:t>
      </w:r>
      <w:r w:rsidRPr="005C6623">
        <w:rPr>
          <w:rFonts w:asciiTheme="majorHAnsi" w:hAnsiTheme="majorHAnsi" w:cstheme="majorHAnsi"/>
          <w:sz w:val="24"/>
          <w:szCs w:val="24"/>
        </w:rPr>
        <w:t xml:space="preserve">use (rangeland, cultivated land, urbanized land, </w:t>
      </w:r>
      <w:proofErr w:type="spellStart"/>
      <w:r w:rsidRPr="005C6623">
        <w:rPr>
          <w:rFonts w:asciiTheme="majorHAnsi" w:hAnsiTheme="majorHAnsi" w:cstheme="majorHAnsi"/>
          <w:sz w:val="24"/>
          <w:szCs w:val="24"/>
        </w:rPr>
        <w:t>etc</w:t>
      </w:r>
      <w:proofErr w:type="spellEnd"/>
      <w:r w:rsidRPr="005C6623">
        <w:rPr>
          <w:rFonts w:asciiTheme="majorHAnsi" w:hAnsiTheme="majorHAnsi" w:cstheme="majorHAnsi"/>
          <w:sz w:val="24"/>
          <w:szCs w:val="24"/>
        </w:rPr>
        <w:t xml:space="preserve">). The relationships between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and </w:t>
      </w:r>
      <w:r w:rsidRPr="005C6623">
        <w:rPr>
          <w:rFonts w:asciiTheme="majorHAnsi" w:hAnsiTheme="majorHAnsi" w:cstheme="majorHAnsi"/>
          <w:b/>
          <w:i/>
          <w:sz w:val="24"/>
          <w:szCs w:val="24"/>
        </w:rPr>
        <w:t>y</w:t>
      </w:r>
      <w:r w:rsidRPr="005C6623">
        <w:rPr>
          <w:rFonts w:asciiTheme="majorHAnsi" w:hAnsiTheme="majorHAnsi" w:cstheme="majorHAnsi"/>
          <w:sz w:val="24"/>
          <w:szCs w:val="24"/>
        </w:rPr>
        <w:t xml:space="preserve"> are complex and non-unique, because the labels we assign depend nonlinearly on observed features, as well as on each other. For example, neighboring regions in an image tend to have similar labels (i.e. they are spatially </w:t>
      </w:r>
      <w:proofErr w:type="spellStart"/>
      <w:r w:rsidRPr="005C6623">
        <w:rPr>
          <w:rFonts w:asciiTheme="majorHAnsi" w:hAnsiTheme="majorHAnsi" w:cstheme="majorHAnsi"/>
          <w:sz w:val="24"/>
          <w:szCs w:val="24"/>
        </w:rPr>
        <w:t>autocorrelated</w:t>
      </w:r>
      <w:proofErr w:type="spellEnd"/>
      <w:r w:rsidRPr="005C6623">
        <w:rPr>
          <w:rFonts w:asciiTheme="majorHAnsi" w:hAnsiTheme="majorHAnsi" w:cstheme="majorHAnsi"/>
          <w:sz w:val="24"/>
          <w:szCs w:val="24"/>
        </w:rPr>
        <w:t>). Depending on the location and orientation of the camera relative to the scene, labels may be preferentially located. Some pairs of labels (e.g. ocean and beach sand) are more likely to be proximal than others (e.g. ocean and arable land).</w:t>
      </w:r>
    </w:p>
    <w:p w14:paraId="2CD15A27" w14:textId="2512A08A" w:rsidR="00C62F92" w:rsidRPr="005C6623" w:rsidRDefault="00C62F92" w:rsidP="00C62F92">
      <w:pPr>
        <w:jc w:val="both"/>
        <w:rPr>
          <w:rFonts w:asciiTheme="majorHAnsi" w:hAnsiTheme="majorHAnsi" w:cstheme="majorHAnsi"/>
          <w:sz w:val="24"/>
          <w:szCs w:val="24"/>
        </w:rPr>
      </w:pPr>
      <w:r w:rsidRPr="005C6623">
        <w:rPr>
          <w:rFonts w:asciiTheme="majorHAnsi" w:hAnsiTheme="majorHAnsi" w:cstheme="majorHAnsi"/>
          <w:sz w:val="24"/>
          <w:szCs w:val="24"/>
        </w:rPr>
        <w:t>A natural way to represent the manner in which labels depend on each other is provided by graphical models (</w:t>
      </w:r>
      <w:r w:rsidR="00800F91">
        <w:rPr>
          <w:rFonts w:asciiTheme="majorHAnsi" w:hAnsiTheme="majorHAnsi" w:cstheme="majorHAnsi"/>
          <w:sz w:val="24"/>
          <w:szCs w:val="24"/>
        </w:rPr>
        <w:t xml:space="preserve">e.g. </w:t>
      </w:r>
      <w:r w:rsidR="00F02D0C" w:rsidRPr="00F02D0C">
        <w:rPr>
          <w:rFonts w:asciiTheme="majorHAnsi" w:hAnsiTheme="majorHAnsi" w:cstheme="majorHAnsi"/>
          <w:i/>
          <w:sz w:val="24"/>
          <w:szCs w:val="24"/>
        </w:rPr>
        <w:t>Sutton and M</w:t>
      </w:r>
      <w:r w:rsidR="0047718A">
        <w:rPr>
          <w:rFonts w:asciiTheme="majorHAnsi" w:hAnsiTheme="majorHAnsi" w:cstheme="majorHAnsi"/>
          <w:i/>
          <w:sz w:val="24"/>
          <w:szCs w:val="24"/>
        </w:rPr>
        <w:t>cCallum, 2006</w:t>
      </w:r>
      <w:r w:rsidRPr="005C6623">
        <w:rPr>
          <w:rFonts w:asciiTheme="majorHAnsi" w:hAnsiTheme="majorHAnsi" w:cstheme="majorHAnsi"/>
          <w:sz w:val="24"/>
          <w:szCs w:val="24"/>
        </w:rPr>
        <w:t>)</w:t>
      </w:r>
      <w:r w:rsidR="00F02D0C">
        <w:rPr>
          <w:rFonts w:asciiTheme="majorHAnsi" w:hAnsiTheme="majorHAnsi" w:cstheme="majorHAnsi"/>
          <w:sz w:val="24"/>
          <w:szCs w:val="24"/>
        </w:rPr>
        <w:t xml:space="preserve"> where input variables (in the present case, image pixels and their associated labels)</w:t>
      </w:r>
      <w:r w:rsidRPr="005C6623">
        <w:rPr>
          <w:rFonts w:asciiTheme="majorHAnsi" w:hAnsiTheme="majorHAnsi" w:cstheme="majorHAnsi"/>
          <w:sz w:val="24"/>
          <w:szCs w:val="24"/>
        </w:rPr>
        <w:t xml:space="preserve"> </w:t>
      </w:r>
      <w:r w:rsidR="00F02D0C">
        <w:rPr>
          <w:rFonts w:asciiTheme="majorHAnsi" w:hAnsiTheme="majorHAnsi" w:cstheme="majorHAnsi"/>
          <w:sz w:val="24"/>
          <w:szCs w:val="24"/>
        </w:rPr>
        <w:t xml:space="preserve">are mapped onto a graph consisting of nodes, and edges between the nodes describe </w:t>
      </w:r>
      <w:r w:rsidR="00F02D0C" w:rsidRPr="00F02D0C">
        <w:rPr>
          <w:rFonts w:asciiTheme="majorHAnsi" w:hAnsiTheme="majorHAnsi" w:cstheme="majorHAnsi"/>
          <w:sz w:val="24"/>
          <w:szCs w:val="24"/>
        </w:rPr>
        <w:t>the conditional dependence between</w:t>
      </w:r>
      <w:r w:rsidR="00F02D0C">
        <w:rPr>
          <w:rFonts w:asciiTheme="majorHAnsi" w:hAnsiTheme="majorHAnsi" w:cstheme="majorHAnsi"/>
          <w:sz w:val="24"/>
          <w:szCs w:val="24"/>
        </w:rPr>
        <w:t xml:space="preserve"> the nodes. </w:t>
      </w:r>
      <w:r w:rsidR="00F02D0C" w:rsidRPr="00F02D0C">
        <w:rPr>
          <w:rFonts w:asciiTheme="majorHAnsi" w:hAnsiTheme="majorHAnsi" w:cstheme="majorHAnsi"/>
          <w:sz w:val="24"/>
          <w:szCs w:val="24"/>
        </w:rPr>
        <w:t xml:space="preserve">Whereas a discrete classifier </w:t>
      </w:r>
      <w:r w:rsidR="00F02D0C">
        <w:rPr>
          <w:rFonts w:asciiTheme="majorHAnsi" w:hAnsiTheme="majorHAnsi" w:cstheme="majorHAnsi"/>
          <w:sz w:val="24"/>
          <w:szCs w:val="24"/>
        </w:rPr>
        <w:t>can predict</w:t>
      </w:r>
      <w:r w:rsidR="00F02D0C" w:rsidRPr="00F02D0C">
        <w:rPr>
          <w:rFonts w:asciiTheme="majorHAnsi" w:hAnsiTheme="majorHAnsi" w:cstheme="majorHAnsi"/>
          <w:sz w:val="24"/>
          <w:szCs w:val="24"/>
        </w:rPr>
        <w:t xml:space="preserve"> a label </w:t>
      </w:r>
      <w:r w:rsidR="00F02D0C">
        <w:rPr>
          <w:rFonts w:asciiTheme="majorHAnsi" w:hAnsiTheme="majorHAnsi" w:cstheme="majorHAnsi"/>
          <w:sz w:val="24"/>
          <w:szCs w:val="24"/>
        </w:rPr>
        <w:t xml:space="preserve">without considering </w:t>
      </w:r>
      <w:r w:rsidR="00F02D0C" w:rsidRPr="00F02D0C">
        <w:rPr>
          <w:rFonts w:asciiTheme="majorHAnsi" w:hAnsiTheme="majorHAnsi" w:cstheme="majorHAnsi"/>
          <w:sz w:val="24"/>
          <w:szCs w:val="24"/>
        </w:rPr>
        <w:t>neigh</w:t>
      </w:r>
      <w:r w:rsidR="00F02D0C">
        <w:rPr>
          <w:rFonts w:asciiTheme="majorHAnsi" w:hAnsiTheme="majorHAnsi" w:cstheme="majorHAnsi"/>
          <w:sz w:val="24"/>
          <w:szCs w:val="24"/>
        </w:rPr>
        <w:t>boring</w:t>
      </w:r>
      <w:r w:rsidR="00F02D0C" w:rsidRPr="00F02D0C">
        <w:rPr>
          <w:rFonts w:asciiTheme="majorHAnsi" w:hAnsiTheme="majorHAnsi" w:cstheme="majorHAnsi"/>
          <w:sz w:val="24"/>
          <w:szCs w:val="24"/>
        </w:rPr>
        <w:t xml:space="preserve"> </w:t>
      </w:r>
      <w:r w:rsidR="00F02D0C">
        <w:rPr>
          <w:rFonts w:asciiTheme="majorHAnsi" w:hAnsiTheme="majorHAnsi" w:cstheme="majorHAnsi"/>
          <w:sz w:val="24"/>
          <w:szCs w:val="24"/>
        </w:rPr>
        <w:t>pixels</w:t>
      </w:r>
      <w:r w:rsidR="00F02D0C" w:rsidRPr="00F02D0C">
        <w:rPr>
          <w:rFonts w:asciiTheme="majorHAnsi" w:hAnsiTheme="majorHAnsi" w:cstheme="majorHAnsi"/>
          <w:sz w:val="24"/>
          <w:szCs w:val="24"/>
        </w:rPr>
        <w:t xml:space="preserve">, </w:t>
      </w:r>
      <w:r w:rsidR="00F02D0C">
        <w:rPr>
          <w:rFonts w:asciiTheme="majorHAnsi" w:hAnsiTheme="majorHAnsi" w:cstheme="majorHAnsi"/>
          <w:sz w:val="24"/>
          <w:szCs w:val="24"/>
        </w:rPr>
        <w:t>graphical models can take this spatial context into account, which makes them very powerful for classifying data with large spatial structure, such as images.</w:t>
      </w:r>
      <w:r w:rsidR="00800F91">
        <w:rPr>
          <w:rFonts w:asciiTheme="majorHAnsi" w:hAnsiTheme="majorHAnsi" w:cstheme="majorHAnsi"/>
          <w:sz w:val="24"/>
          <w:szCs w:val="24"/>
        </w:rPr>
        <w:t xml:space="preserve"> </w:t>
      </w:r>
      <w:r w:rsidRPr="005C6623">
        <w:rPr>
          <w:rFonts w:asciiTheme="majorHAnsi" w:hAnsiTheme="majorHAnsi" w:cstheme="majorHAnsi"/>
          <w:sz w:val="24"/>
          <w:szCs w:val="24"/>
        </w:rPr>
        <w:t xml:space="preserve">Much work in learning with graphical models has focused on generative models that explicitly attempt to model a joint probability distribution </w:t>
      </w:r>
      <w:r w:rsidRPr="005C6623">
        <w:rPr>
          <w:rFonts w:asciiTheme="majorHAnsi" w:hAnsiTheme="majorHAnsi" w:cstheme="majorHAnsi"/>
          <w:i/>
          <w:sz w:val="24"/>
          <w:szCs w:val="24"/>
        </w:rPr>
        <w:t>P</w:t>
      </w:r>
      <w:r w:rsidRPr="005C6623">
        <w:rPr>
          <w:rFonts w:asciiTheme="majorHAnsi" w:hAnsiTheme="majorHAnsi" w:cstheme="majorHAnsi"/>
          <w:sz w:val="24"/>
          <w:szCs w:val="24"/>
        </w:rPr>
        <w:t>(</w:t>
      </w:r>
      <w:proofErr w:type="spellStart"/>
      <w:r w:rsidRPr="005C6623">
        <w:rPr>
          <w:rFonts w:asciiTheme="majorHAnsi" w:hAnsiTheme="majorHAnsi" w:cstheme="majorHAnsi"/>
          <w:b/>
          <w:i/>
          <w:sz w:val="24"/>
          <w:szCs w:val="24"/>
        </w:rPr>
        <w:t>x</w:t>
      </w:r>
      <w:r w:rsidRPr="005C6623">
        <w:rPr>
          <w:rFonts w:asciiTheme="majorHAnsi" w:hAnsiTheme="majorHAnsi" w:cstheme="majorHAnsi"/>
          <w:sz w:val="24"/>
          <w:szCs w:val="24"/>
        </w:rPr>
        <w:t>,</w:t>
      </w:r>
      <w:r w:rsidRPr="005C6623">
        <w:rPr>
          <w:rFonts w:asciiTheme="majorHAnsi" w:hAnsiTheme="majorHAnsi" w:cstheme="majorHAnsi"/>
          <w:b/>
          <w:i/>
          <w:sz w:val="24"/>
          <w:szCs w:val="24"/>
        </w:rPr>
        <w:t>y</w:t>
      </w:r>
      <w:proofErr w:type="spellEnd"/>
      <w:r w:rsidRPr="005C6623">
        <w:rPr>
          <w:rFonts w:asciiTheme="majorHAnsi" w:hAnsiTheme="majorHAnsi" w:cstheme="majorHAnsi"/>
          <w:sz w:val="24"/>
          <w:szCs w:val="24"/>
        </w:rPr>
        <w:t xml:space="preserve">) over inputs,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and outputs, </w:t>
      </w:r>
      <w:r w:rsidRPr="005C6623">
        <w:rPr>
          <w:rFonts w:asciiTheme="majorHAnsi" w:hAnsiTheme="majorHAnsi" w:cstheme="majorHAnsi"/>
          <w:b/>
          <w:i/>
          <w:sz w:val="24"/>
          <w:szCs w:val="24"/>
        </w:rPr>
        <w:t>y</w:t>
      </w:r>
      <w:r w:rsidRPr="005C6623">
        <w:rPr>
          <w:rFonts w:asciiTheme="majorHAnsi" w:hAnsiTheme="majorHAnsi" w:cstheme="majorHAnsi"/>
          <w:sz w:val="24"/>
          <w:szCs w:val="24"/>
        </w:rPr>
        <w:t xml:space="preserve">. However, this approach has important limitations for image classification where, not only is the dimensionality of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potentially very large, but also the features may have complex dependencies, such as the dependencies or correlations between multiple metrics derived from images. Therefore, modeling the dependencies among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is difficult and leads to unmanageable models, but ignoring them can lead to poor classifications.</w:t>
      </w:r>
    </w:p>
    <w:p w14:paraId="767C65E1" w14:textId="77777777" w:rsidR="00C62F92" w:rsidRPr="005C6623" w:rsidRDefault="00C62F92" w:rsidP="00C62F92">
      <w:pPr>
        <w:jc w:val="both"/>
        <w:rPr>
          <w:rFonts w:asciiTheme="majorHAnsi" w:hAnsiTheme="majorHAnsi" w:cstheme="majorHAnsi"/>
          <w:sz w:val="24"/>
          <w:szCs w:val="24"/>
        </w:rPr>
      </w:pPr>
      <w:r w:rsidRPr="005C6623">
        <w:rPr>
          <w:rFonts w:asciiTheme="majorHAnsi" w:hAnsiTheme="majorHAnsi" w:cstheme="majorHAnsi"/>
          <w:sz w:val="24"/>
          <w:szCs w:val="24"/>
        </w:rPr>
        <w:t xml:space="preserve">A solution to this problem is a discriminative approach, similar to that taken in classifiers such as logistic regression. The conditional distribution </w:t>
      </w:r>
      <w:r w:rsidRPr="005C6623">
        <w:rPr>
          <w:rFonts w:asciiTheme="majorHAnsi" w:hAnsiTheme="majorHAnsi" w:cstheme="majorHAnsi"/>
          <w:i/>
          <w:sz w:val="24"/>
          <w:szCs w:val="24"/>
        </w:rPr>
        <w:t>P</w:t>
      </w:r>
      <w:r w:rsidRPr="005C6623">
        <w:rPr>
          <w:rFonts w:asciiTheme="majorHAnsi" w:hAnsiTheme="majorHAnsi" w:cstheme="majorHAnsi"/>
          <w:sz w:val="24"/>
          <w:szCs w:val="24"/>
        </w:rPr>
        <w:t>(</w:t>
      </w:r>
      <w:proofErr w:type="spellStart"/>
      <w:r w:rsidRPr="005C6623">
        <w:rPr>
          <w:rFonts w:asciiTheme="majorHAnsi" w:hAnsiTheme="majorHAnsi" w:cstheme="majorHAnsi"/>
          <w:b/>
          <w:i/>
          <w:sz w:val="24"/>
          <w:szCs w:val="24"/>
        </w:rPr>
        <w:t>y</w:t>
      </w:r>
      <w:r w:rsidRPr="005C6623">
        <w:rPr>
          <w:rFonts w:asciiTheme="majorHAnsi" w:hAnsiTheme="majorHAnsi" w:cstheme="majorHAnsi"/>
          <w:sz w:val="24"/>
          <w:szCs w:val="24"/>
        </w:rPr>
        <w:t>|</w:t>
      </w:r>
      <w:r w:rsidRPr="005C6623">
        <w:rPr>
          <w:rFonts w:asciiTheme="majorHAnsi" w:hAnsiTheme="majorHAnsi" w:cstheme="majorHAnsi"/>
          <w:b/>
          <w:i/>
          <w:sz w:val="24"/>
          <w:szCs w:val="24"/>
        </w:rPr>
        <w:t>x</w:t>
      </w:r>
      <w:proofErr w:type="spellEnd"/>
      <w:r w:rsidRPr="005C6623">
        <w:rPr>
          <w:rFonts w:asciiTheme="majorHAnsi" w:hAnsiTheme="majorHAnsi" w:cstheme="majorHAnsi"/>
          <w:sz w:val="24"/>
          <w:szCs w:val="24"/>
        </w:rPr>
        <w:t xml:space="preserve">) is modeled directly, which is all that is required for classification. Dependencies that involve only variables in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play no role in </w:t>
      </w:r>
      <w:r w:rsidRPr="005C6623">
        <w:rPr>
          <w:rFonts w:asciiTheme="majorHAnsi" w:hAnsiTheme="majorHAnsi" w:cstheme="majorHAnsi"/>
          <w:i/>
          <w:sz w:val="24"/>
          <w:szCs w:val="24"/>
        </w:rPr>
        <w:t>P</w:t>
      </w:r>
      <w:r w:rsidRPr="005C6623">
        <w:rPr>
          <w:rFonts w:asciiTheme="majorHAnsi" w:hAnsiTheme="majorHAnsi" w:cstheme="majorHAnsi"/>
          <w:sz w:val="24"/>
          <w:szCs w:val="24"/>
        </w:rPr>
        <w:t>(</w:t>
      </w:r>
      <w:proofErr w:type="spellStart"/>
      <w:r w:rsidRPr="005C6623">
        <w:rPr>
          <w:rFonts w:asciiTheme="majorHAnsi" w:hAnsiTheme="majorHAnsi" w:cstheme="majorHAnsi"/>
          <w:b/>
          <w:i/>
          <w:sz w:val="24"/>
          <w:szCs w:val="24"/>
        </w:rPr>
        <w:t>y</w:t>
      </w:r>
      <w:r w:rsidRPr="005C6623">
        <w:rPr>
          <w:rFonts w:asciiTheme="majorHAnsi" w:hAnsiTheme="majorHAnsi" w:cstheme="majorHAnsi"/>
          <w:sz w:val="24"/>
          <w:szCs w:val="24"/>
        </w:rPr>
        <w:t>|</w:t>
      </w:r>
      <w:r w:rsidRPr="005C6623">
        <w:rPr>
          <w:rFonts w:asciiTheme="majorHAnsi" w:hAnsiTheme="majorHAnsi" w:cstheme="majorHAnsi"/>
          <w:b/>
          <w:i/>
          <w:sz w:val="24"/>
          <w:szCs w:val="24"/>
        </w:rPr>
        <w:t>x</w:t>
      </w:r>
      <w:proofErr w:type="spellEnd"/>
      <w:r w:rsidRPr="005C6623">
        <w:rPr>
          <w:rFonts w:asciiTheme="majorHAnsi" w:hAnsiTheme="majorHAnsi" w:cstheme="majorHAnsi"/>
          <w:sz w:val="24"/>
          <w:szCs w:val="24"/>
        </w:rPr>
        <w:t xml:space="preserve">), so an accurate conditional model can have much simpler structure than a joint model, </w:t>
      </w:r>
      <w:r w:rsidRPr="005C6623">
        <w:rPr>
          <w:rFonts w:asciiTheme="majorHAnsi" w:hAnsiTheme="majorHAnsi" w:cstheme="majorHAnsi"/>
          <w:i/>
          <w:sz w:val="24"/>
          <w:szCs w:val="24"/>
        </w:rPr>
        <w:t>P</w:t>
      </w:r>
      <w:r w:rsidRPr="005C6623">
        <w:rPr>
          <w:rFonts w:asciiTheme="majorHAnsi" w:hAnsiTheme="majorHAnsi" w:cstheme="majorHAnsi"/>
          <w:sz w:val="24"/>
          <w:szCs w:val="24"/>
        </w:rPr>
        <w:t>(</w:t>
      </w:r>
      <w:proofErr w:type="spellStart"/>
      <w:proofErr w:type="gramStart"/>
      <w:r w:rsidRPr="005C6623">
        <w:rPr>
          <w:rFonts w:asciiTheme="majorHAnsi" w:hAnsiTheme="majorHAnsi" w:cstheme="majorHAnsi"/>
          <w:b/>
          <w:i/>
          <w:sz w:val="24"/>
          <w:szCs w:val="24"/>
        </w:rPr>
        <w:t>x</w:t>
      </w:r>
      <w:r w:rsidRPr="005C6623">
        <w:rPr>
          <w:rFonts w:asciiTheme="majorHAnsi" w:hAnsiTheme="majorHAnsi" w:cstheme="majorHAnsi"/>
          <w:sz w:val="24"/>
          <w:szCs w:val="24"/>
        </w:rPr>
        <w:t>,</w:t>
      </w:r>
      <w:r w:rsidRPr="005C6623">
        <w:rPr>
          <w:rFonts w:asciiTheme="majorHAnsi" w:hAnsiTheme="majorHAnsi" w:cstheme="majorHAnsi"/>
          <w:b/>
          <w:i/>
          <w:sz w:val="24"/>
          <w:szCs w:val="24"/>
        </w:rPr>
        <w:t>y</w:t>
      </w:r>
      <w:proofErr w:type="spellEnd"/>
      <w:proofErr w:type="gramEnd"/>
      <w:r w:rsidRPr="005C6623">
        <w:rPr>
          <w:rFonts w:asciiTheme="majorHAnsi" w:hAnsiTheme="majorHAnsi" w:cstheme="majorHAnsi"/>
          <w:sz w:val="24"/>
          <w:szCs w:val="24"/>
        </w:rPr>
        <w:t xml:space="preserve">). The posterior probabilities of each label are modeled directly, so no attempt is made to capture the distributions over </w:t>
      </w:r>
      <w:r w:rsidRPr="005C6623">
        <w:rPr>
          <w:rFonts w:asciiTheme="majorHAnsi" w:hAnsiTheme="majorHAnsi" w:cstheme="majorHAnsi"/>
          <w:b/>
          <w:i/>
          <w:sz w:val="24"/>
          <w:szCs w:val="24"/>
        </w:rPr>
        <w:t>x</w:t>
      </w:r>
      <w:r w:rsidRPr="005C6623">
        <w:rPr>
          <w:rFonts w:asciiTheme="majorHAnsi" w:hAnsiTheme="majorHAnsi" w:cstheme="majorHAnsi"/>
          <w:sz w:val="24"/>
          <w:szCs w:val="24"/>
        </w:rPr>
        <w:t>, and there is no need to model the correlations between them. Therefore, there is no need to specify an underlying prior statistical model, and the conditional independence assumption of a pixel value given a label, commonly used by generative models, can be relaxed.</w:t>
      </w:r>
    </w:p>
    <w:p w14:paraId="1D5D4F2B" w14:textId="3216D377" w:rsidR="00C62F92" w:rsidRPr="005C6623" w:rsidRDefault="00C62F92" w:rsidP="00C62F92">
      <w:pPr>
        <w:jc w:val="both"/>
        <w:rPr>
          <w:rFonts w:asciiTheme="majorHAnsi" w:hAnsiTheme="majorHAnsi" w:cstheme="majorHAnsi"/>
          <w:sz w:val="24"/>
          <w:szCs w:val="24"/>
        </w:rPr>
      </w:pPr>
      <w:r w:rsidRPr="005C6623">
        <w:rPr>
          <w:rFonts w:asciiTheme="majorHAnsi" w:hAnsiTheme="majorHAnsi" w:cstheme="majorHAnsi"/>
          <w:sz w:val="24"/>
          <w:szCs w:val="24"/>
        </w:rPr>
        <w:t>This is the approach taken by conditional random fields (CRFs), which are a combination of classification and graphical modeling known as structured prediction (</w:t>
      </w:r>
      <w:r w:rsidRPr="005C6623">
        <w:rPr>
          <w:rFonts w:asciiTheme="majorHAnsi" w:hAnsiTheme="majorHAnsi" w:cstheme="majorHAnsi"/>
          <w:i/>
          <w:sz w:val="24"/>
          <w:szCs w:val="24"/>
        </w:rPr>
        <w:t>Lafferty et al., 2001</w:t>
      </w:r>
      <w:r w:rsidR="00800F91">
        <w:rPr>
          <w:rFonts w:asciiTheme="majorHAnsi" w:hAnsiTheme="majorHAnsi" w:cstheme="majorHAnsi"/>
          <w:i/>
          <w:sz w:val="24"/>
          <w:szCs w:val="24"/>
        </w:rPr>
        <w:t xml:space="preserve">; </w:t>
      </w:r>
      <w:r w:rsidR="00800F91" w:rsidRPr="00F02D0C">
        <w:rPr>
          <w:rFonts w:asciiTheme="majorHAnsi" w:hAnsiTheme="majorHAnsi" w:cstheme="majorHAnsi"/>
          <w:i/>
          <w:sz w:val="24"/>
          <w:szCs w:val="24"/>
        </w:rPr>
        <w:t>Sutton and M</w:t>
      </w:r>
      <w:r w:rsidR="0047718A">
        <w:rPr>
          <w:rFonts w:asciiTheme="majorHAnsi" w:hAnsiTheme="majorHAnsi" w:cstheme="majorHAnsi"/>
          <w:i/>
          <w:sz w:val="24"/>
          <w:szCs w:val="24"/>
        </w:rPr>
        <w:t>cCallum, 2006</w:t>
      </w:r>
      <w:r w:rsidRPr="005C6623">
        <w:rPr>
          <w:rFonts w:asciiTheme="majorHAnsi" w:hAnsiTheme="majorHAnsi" w:cstheme="majorHAnsi"/>
          <w:sz w:val="24"/>
          <w:szCs w:val="24"/>
        </w:rPr>
        <w:t xml:space="preserve">). They combine the ability of graphical models to compactly model multivariate data (the continuum of </w:t>
      </w:r>
      <w:proofErr w:type="spellStart"/>
      <w:r w:rsidRPr="005C6623">
        <w:rPr>
          <w:rFonts w:asciiTheme="majorHAnsi" w:hAnsiTheme="majorHAnsi" w:cstheme="majorHAnsi"/>
          <w:sz w:val="24"/>
          <w:szCs w:val="24"/>
        </w:rPr>
        <w:t>landcover</w:t>
      </w:r>
      <w:proofErr w:type="spellEnd"/>
      <w:r w:rsidRPr="005C6623">
        <w:rPr>
          <w:rFonts w:asciiTheme="majorHAnsi" w:hAnsiTheme="majorHAnsi" w:cstheme="majorHAnsi"/>
          <w:sz w:val="24"/>
          <w:szCs w:val="24"/>
        </w:rPr>
        <w:t xml:space="preserve"> and </w:t>
      </w:r>
      <w:proofErr w:type="spellStart"/>
      <w:r w:rsidRPr="005C6623">
        <w:rPr>
          <w:rFonts w:asciiTheme="majorHAnsi" w:hAnsiTheme="majorHAnsi" w:cstheme="majorHAnsi"/>
          <w:sz w:val="24"/>
          <w:szCs w:val="24"/>
        </w:rPr>
        <w:t>landuse</w:t>
      </w:r>
      <w:proofErr w:type="spellEnd"/>
      <w:r w:rsidRPr="005C6623">
        <w:rPr>
          <w:rFonts w:asciiTheme="majorHAnsi" w:hAnsiTheme="majorHAnsi" w:cstheme="majorHAnsi"/>
          <w:sz w:val="24"/>
          <w:szCs w:val="24"/>
        </w:rPr>
        <w:t xml:space="preserve"> labels) with the ability of classification methods to leverage large sets of input features, derived from imagery, to perform prediction. In CRFs based on ‘local’ connectivity, nodes connect adjacent pixels in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w:t>
      </w:r>
      <w:r w:rsidRPr="005C6623">
        <w:rPr>
          <w:rFonts w:asciiTheme="majorHAnsi" w:hAnsiTheme="majorHAnsi" w:cstheme="majorHAnsi"/>
          <w:i/>
          <w:sz w:val="24"/>
          <w:szCs w:val="24"/>
        </w:rPr>
        <w:t>Lafferty et al., 2001</w:t>
      </w:r>
      <w:r w:rsidRPr="005C6623">
        <w:rPr>
          <w:rFonts w:asciiTheme="majorHAnsi" w:hAnsiTheme="majorHAnsi" w:cstheme="majorHAnsi"/>
          <w:sz w:val="24"/>
          <w:szCs w:val="24"/>
        </w:rPr>
        <w:t xml:space="preserve">; </w:t>
      </w:r>
      <w:r w:rsidRPr="005C6623">
        <w:rPr>
          <w:rFonts w:asciiTheme="majorHAnsi" w:hAnsiTheme="majorHAnsi" w:cstheme="majorHAnsi"/>
          <w:i/>
          <w:sz w:val="24"/>
          <w:szCs w:val="24"/>
        </w:rPr>
        <w:t>Kumar and Herbert, 2006</w:t>
      </w:r>
      <w:r w:rsidRPr="005C6623">
        <w:rPr>
          <w:rFonts w:asciiTheme="majorHAnsi" w:hAnsiTheme="majorHAnsi" w:cstheme="majorHAnsi"/>
          <w:sz w:val="24"/>
          <w:szCs w:val="24"/>
        </w:rPr>
        <w:t xml:space="preserve">), whereas in the fully connected definition, each node is linked to every other </w:t>
      </w:r>
      <w:r w:rsidRPr="005C6623">
        <w:rPr>
          <w:rFonts w:asciiTheme="majorHAnsi" w:hAnsiTheme="majorHAnsi" w:cstheme="majorHAnsi"/>
          <w:sz w:val="24"/>
          <w:szCs w:val="24"/>
        </w:rPr>
        <w:lastRenderedPageBreak/>
        <w:t>(</w:t>
      </w:r>
      <w:proofErr w:type="spellStart"/>
      <w:r w:rsidRPr="005C6623">
        <w:rPr>
          <w:rFonts w:asciiTheme="majorHAnsi" w:hAnsiTheme="majorHAnsi" w:cstheme="majorHAnsi"/>
          <w:i/>
          <w:sz w:val="24"/>
          <w:szCs w:val="24"/>
        </w:rPr>
        <w:t>Tappen</w:t>
      </w:r>
      <w:proofErr w:type="spellEnd"/>
      <w:r w:rsidRPr="005C6623">
        <w:rPr>
          <w:rFonts w:asciiTheme="majorHAnsi" w:hAnsiTheme="majorHAnsi" w:cstheme="majorHAnsi"/>
          <w:i/>
          <w:sz w:val="24"/>
          <w:szCs w:val="24"/>
        </w:rPr>
        <w:t xml:space="preserve"> et al., 2007</w:t>
      </w:r>
      <w:r w:rsidRPr="005C6623">
        <w:rPr>
          <w:rFonts w:asciiTheme="majorHAnsi" w:hAnsiTheme="majorHAnsi" w:cstheme="majorHAnsi"/>
          <w:sz w:val="24"/>
          <w:szCs w:val="24"/>
        </w:rPr>
        <w:t xml:space="preserve">; </w:t>
      </w:r>
      <w:proofErr w:type="spellStart"/>
      <w:r w:rsidRPr="005C6623">
        <w:rPr>
          <w:rFonts w:asciiTheme="majorHAnsi" w:hAnsiTheme="majorHAnsi" w:cstheme="majorHAnsi"/>
          <w:i/>
          <w:sz w:val="24"/>
          <w:szCs w:val="24"/>
        </w:rPr>
        <w:t>Krahenbuhl</w:t>
      </w:r>
      <w:proofErr w:type="spellEnd"/>
      <w:r w:rsidRPr="005C6623">
        <w:rPr>
          <w:rFonts w:asciiTheme="majorHAnsi" w:hAnsiTheme="majorHAnsi" w:cstheme="majorHAnsi"/>
          <w:i/>
          <w:sz w:val="24"/>
          <w:szCs w:val="24"/>
        </w:rPr>
        <w:t xml:space="preserve"> and </w:t>
      </w:r>
      <w:proofErr w:type="spellStart"/>
      <w:r w:rsidRPr="005C6623">
        <w:rPr>
          <w:rFonts w:asciiTheme="majorHAnsi" w:hAnsiTheme="majorHAnsi" w:cstheme="majorHAnsi"/>
          <w:i/>
          <w:sz w:val="24"/>
          <w:szCs w:val="24"/>
        </w:rPr>
        <w:t>Koltun</w:t>
      </w:r>
      <w:proofErr w:type="spellEnd"/>
      <w:r w:rsidRPr="005C6623">
        <w:rPr>
          <w:rFonts w:asciiTheme="majorHAnsi" w:hAnsiTheme="majorHAnsi" w:cstheme="majorHAnsi"/>
          <w:i/>
          <w:sz w:val="24"/>
          <w:szCs w:val="24"/>
        </w:rPr>
        <w:t>, 2011</w:t>
      </w:r>
      <w:r w:rsidRPr="005C6623">
        <w:rPr>
          <w:rFonts w:asciiTheme="majorHAnsi" w:hAnsiTheme="majorHAnsi" w:cstheme="majorHAnsi"/>
          <w:sz w:val="24"/>
          <w:szCs w:val="24"/>
        </w:rPr>
        <w:t>). CRFs have recently been used extensively for task-specific predictions such as in photographic image segmentation (</w:t>
      </w:r>
      <w:r w:rsidRPr="005C6623">
        <w:rPr>
          <w:rFonts w:asciiTheme="majorHAnsi" w:hAnsiTheme="majorHAnsi" w:cstheme="majorHAnsi"/>
          <w:i/>
          <w:sz w:val="24"/>
          <w:szCs w:val="24"/>
        </w:rPr>
        <w:t>Zhu et al., 2001</w:t>
      </w:r>
      <w:r w:rsidRPr="005C6623">
        <w:rPr>
          <w:rFonts w:asciiTheme="majorHAnsi" w:hAnsiTheme="majorHAnsi" w:cstheme="majorHAnsi"/>
          <w:sz w:val="24"/>
          <w:szCs w:val="24"/>
        </w:rPr>
        <w:t xml:space="preserve">; </w:t>
      </w:r>
      <w:r w:rsidRPr="005C6623">
        <w:rPr>
          <w:rFonts w:asciiTheme="majorHAnsi" w:hAnsiTheme="majorHAnsi" w:cstheme="majorHAnsi"/>
          <w:i/>
          <w:sz w:val="24"/>
          <w:szCs w:val="24"/>
        </w:rPr>
        <w:t>He et al., 2004</w:t>
      </w:r>
      <w:r w:rsidRPr="005C6623">
        <w:rPr>
          <w:rFonts w:asciiTheme="majorHAnsi" w:hAnsiTheme="majorHAnsi" w:cstheme="majorHAnsi"/>
          <w:sz w:val="24"/>
          <w:szCs w:val="24"/>
        </w:rPr>
        <w:t xml:space="preserve">; </w:t>
      </w:r>
      <w:r w:rsidRPr="005C6623">
        <w:rPr>
          <w:rFonts w:asciiTheme="majorHAnsi" w:hAnsiTheme="majorHAnsi" w:cstheme="majorHAnsi"/>
          <w:i/>
          <w:sz w:val="24"/>
          <w:szCs w:val="24"/>
        </w:rPr>
        <w:t>Chen et al., 2016</w:t>
      </w:r>
      <w:r w:rsidRPr="005C6623">
        <w:rPr>
          <w:rFonts w:asciiTheme="majorHAnsi" w:hAnsiTheme="majorHAnsi" w:cstheme="majorHAnsi"/>
          <w:sz w:val="24"/>
          <w:szCs w:val="24"/>
        </w:rPr>
        <w:t>;</w:t>
      </w:r>
      <w:r w:rsidRPr="005C6623">
        <w:rPr>
          <w:rFonts w:asciiTheme="majorHAnsi" w:hAnsiTheme="majorHAnsi" w:cstheme="majorHAnsi"/>
          <w:i/>
          <w:sz w:val="24"/>
          <w:szCs w:val="24"/>
        </w:rPr>
        <w:t xml:space="preserve"> Garcia-Garcia et al., 2017</w:t>
      </w:r>
      <w:r w:rsidRPr="005C6623">
        <w:rPr>
          <w:rFonts w:asciiTheme="majorHAnsi" w:hAnsiTheme="majorHAnsi" w:cstheme="majorHAnsi"/>
          <w:sz w:val="24"/>
          <w:szCs w:val="24"/>
        </w:rPr>
        <w:t>) where, typically, an algorithm estimates labels for sparse (i.e. non-contiguous) regions (i.e. supra-pixel) of the image. The CRF uses these labels in conjunction with the underlying features (derived from a photograph), to draw decision boundaries for each label, resulting in a highly accurate pixel-level label image (</w:t>
      </w:r>
      <w:proofErr w:type="spellStart"/>
      <w:r>
        <w:rPr>
          <w:rFonts w:asciiTheme="majorHAnsi" w:hAnsiTheme="majorHAnsi" w:cstheme="majorHAnsi"/>
          <w:i/>
          <w:sz w:val="24"/>
          <w:szCs w:val="24"/>
        </w:rPr>
        <w:t>Krahenbuhl</w:t>
      </w:r>
      <w:proofErr w:type="spellEnd"/>
      <w:r>
        <w:rPr>
          <w:rFonts w:asciiTheme="majorHAnsi" w:hAnsiTheme="majorHAnsi" w:cstheme="majorHAnsi"/>
          <w:i/>
          <w:sz w:val="24"/>
          <w:szCs w:val="24"/>
        </w:rPr>
        <w:t xml:space="preserve"> and </w:t>
      </w:r>
      <w:proofErr w:type="spellStart"/>
      <w:r>
        <w:rPr>
          <w:rFonts w:asciiTheme="majorHAnsi" w:hAnsiTheme="majorHAnsi" w:cstheme="majorHAnsi"/>
          <w:i/>
          <w:sz w:val="24"/>
          <w:szCs w:val="24"/>
        </w:rPr>
        <w:t>Koltun</w:t>
      </w:r>
      <w:proofErr w:type="spellEnd"/>
      <w:r>
        <w:rPr>
          <w:rFonts w:asciiTheme="majorHAnsi" w:hAnsiTheme="majorHAnsi" w:cstheme="majorHAnsi"/>
          <w:i/>
          <w:sz w:val="24"/>
          <w:szCs w:val="24"/>
        </w:rPr>
        <w:t xml:space="preserve">, </w:t>
      </w:r>
      <w:r w:rsidRPr="00FF1CDB">
        <w:rPr>
          <w:rFonts w:asciiTheme="majorHAnsi" w:hAnsiTheme="majorHAnsi" w:cstheme="majorHAnsi"/>
          <w:i/>
          <w:sz w:val="24"/>
          <w:szCs w:val="24"/>
        </w:rPr>
        <w:t>2011</w:t>
      </w:r>
      <w:r>
        <w:rPr>
          <w:rFonts w:asciiTheme="majorHAnsi" w:hAnsiTheme="majorHAnsi" w:cstheme="majorHAnsi"/>
          <w:i/>
          <w:sz w:val="24"/>
          <w:szCs w:val="24"/>
        </w:rPr>
        <w:t xml:space="preserve">; </w:t>
      </w:r>
      <w:r w:rsidRPr="005C6623">
        <w:rPr>
          <w:rFonts w:asciiTheme="majorHAnsi" w:hAnsiTheme="majorHAnsi" w:cstheme="majorHAnsi"/>
          <w:i/>
          <w:sz w:val="24"/>
          <w:szCs w:val="24"/>
        </w:rPr>
        <w:t>Garcia-Garcia et al., 2017</w:t>
      </w:r>
      <w:r w:rsidRPr="005C6623">
        <w:rPr>
          <w:rFonts w:asciiTheme="majorHAnsi" w:hAnsiTheme="majorHAnsi" w:cstheme="majorHAnsi"/>
          <w:sz w:val="24"/>
          <w:szCs w:val="24"/>
        </w:rPr>
        <w:t xml:space="preserve">). </w:t>
      </w:r>
    </w:p>
    <w:p w14:paraId="1AD3B2E9" w14:textId="77777777" w:rsidR="005106F4" w:rsidRDefault="005106F4" w:rsidP="009C4A5F">
      <w:pPr>
        <w:jc w:val="both"/>
        <w:rPr>
          <w:rFonts w:asciiTheme="majorHAnsi" w:hAnsiTheme="majorHAnsi" w:cstheme="majorHAnsi"/>
          <w:sz w:val="24"/>
          <w:szCs w:val="24"/>
        </w:rPr>
      </w:pPr>
    </w:p>
    <w:p w14:paraId="2E3B63B1" w14:textId="73567BA4" w:rsidR="005106F4" w:rsidRPr="005106F4" w:rsidRDefault="005106F4" w:rsidP="007301EE">
      <w:pPr>
        <w:jc w:val="both"/>
        <w:rPr>
          <w:rFonts w:asciiTheme="majorHAnsi" w:hAnsiTheme="majorHAnsi" w:cstheme="majorHAnsi"/>
          <w:b/>
          <w:sz w:val="24"/>
          <w:szCs w:val="24"/>
        </w:rPr>
      </w:pPr>
      <w:r>
        <w:rPr>
          <w:rFonts w:asciiTheme="majorHAnsi" w:hAnsiTheme="majorHAnsi" w:cstheme="majorHAnsi"/>
          <w:b/>
          <w:sz w:val="24"/>
          <w:szCs w:val="24"/>
        </w:rPr>
        <w:t>1.4</w:t>
      </w:r>
      <w:r w:rsidRPr="00C62F92">
        <w:rPr>
          <w:rFonts w:asciiTheme="majorHAnsi" w:hAnsiTheme="majorHAnsi" w:cstheme="majorHAnsi"/>
          <w:b/>
          <w:sz w:val="24"/>
          <w:szCs w:val="24"/>
        </w:rPr>
        <w:t xml:space="preserve">. </w:t>
      </w:r>
      <w:r>
        <w:rPr>
          <w:rFonts w:asciiTheme="majorHAnsi" w:hAnsiTheme="majorHAnsi" w:cstheme="majorHAnsi"/>
          <w:b/>
          <w:sz w:val="24"/>
          <w:szCs w:val="24"/>
        </w:rPr>
        <w:t>Paper purpose, scope, and outline</w:t>
      </w:r>
    </w:p>
    <w:p w14:paraId="12CCB13B" w14:textId="6E65E1D6" w:rsidR="000C237B" w:rsidRDefault="00087909" w:rsidP="009C4A5F">
      <w:pPr>
        <w:jc w:val="both"/>
        <w:rPr>
          <w:rFonts w:asciiTheme="majorHAnsi" w:hAnsiTheme="majorHAnsi" w:cstheme="majorHAnsi"/>
          <w:sz w:val="24"/>
          <w:szCs w:val="24"/>
        </w:rPr>
      </w:pPr>
      <w:r>
        <w:rPr>
          <w:rFonts w:asciiTheme="majorHAnsi" w:hAnsiTheme="majorHAnsi" w:cstheme="majorHAnsi"/>
          <w:sz w:val="24"/>
          <w:szCs w:val="24"/>
        </w:rPr>
        <w:t xml:space="preserve">In summary, </w:t>
      </w:r>
      <w:del w:id="67" w:author="Ritchie, Andrew C. [7]" w:date="2018-05-29T14:34:00Z">
        <w:r w:rsidDel="00C729B5">
          <w:rPr>
            <w:rFonts w:asciiTheme="majorHAnsi" w:hAnsiTheme="majorHAnsi" w:cstheme="majorHAnsi"/>
            <w:sz w:val="24"/>
            <w:szCs w:val="24"/>
          </w:rPr>
          <w:delText>t</w:delText>
        </w:r>
        <w:r w:rsidR="00C62F92" w:rsidDel="00C729B5">
          <w:rPr>
            <w:rFonts w:asciiTheme="majorHAnsi" w:hAnsiTheme="majorHAnsi" w:cstheme="majorHAnsi"/>
            <w:sz w:val="24"/>
            <w:szCs w:val="24"/>
          </w:rPr>
          <w:delText xml:space="preserve">he purpose of </w:delText>
        </w:r>
      </w:del>
      <w:r w:rsidR="00C62F92">
        <w:rPr>
          <w:rFonts w:asciiTheme="majorHAnsi" w:hAnsiTheme="majorHAnsi" w:cstheme="majorHAnsi"/>
          <w:sz w:val="24"/>
          <w:szCs w:val="24"/>
        </w:rPr>
        <w:t xml:space="preserve">this paper </w:t>
      </w:r>
      <w:del w:id="68" w:author="Ritchie, Andrew C. [7]" w:date="2018-05-29T14:34:00Z">
        <w:r w:rsidR="00C62F92" w:rsidDel="00C729B5">
          <w:rPr>
            <w:rFonts w:asciiTheme="majorHAnsi" w:hAnsiTheme="majorHAnsi" w:cstheme="majorHAnsi"/>
            <w:sz w:val="24"/>
            <w:szCs w:val="24"/>
          </w:rPr>
          <w:delText xml:space="preserve">is to </w:delText>
        </w:r>
      </w:del>
      <w:r w:rsidR="00C62F92">
        <w:rPr>
          <w:rFonts w:asciiTheme="majorHAnsi" w:hAnsiTheme="majorHAnsi" w:cstheme="majorHAnsi"/>
          <w:sz w:val="24"/>
          <w:szCs w:val="24"/>
        </w:rPr>
        <w:t>evaluate</w:t>
      </w:r>
      <w:ins w:id="69" w:author="Ritchie, Andrew C. [7]" w:date="2018-05-29T14:34:00Z">
        <w:r w:rsidR="00C729B5">
          <w:rPr>
            <w:rFonts w:asciiTheme="majorHAnsi" w:hAnsiTheme="majorHAnsi" w:cstheme="majorHAnsi"/>
            <w:sz w:val="24"/>
            <w:szCs w:val="24"/>
          </w:rPr>
          <w:t>s</w:t>
        </w:r>
      </w:ins>
      <w:r w:rsidR="00C62F92">
        <w:rPr>
          <w:rFonts w:asciiTheme="majorHAnsi" w:hAnsiTheme="majorHAnsi" w:cstheme="majorHAnsi"/>
          <w:sz w:val="24"/>
          <w:szCs w:val="24"/>
        </w:rPr>
        <w:t xml:space="preserve"> the utility of DCNNs for both image recognition and semantic segmentation o</w:t>
      </w:r>
      <w:r w:rsidR="000C237B">
        <w:rPr>
          <w:rFonts w:asciiTheme="majorHAnsi" w:hAnsiTheme="majorHAnsi" w:cstheme="majorHAnsi"/>
          <w:sz w:val="24"/>
          <w:szCs w:val="24"/>
        </w:rPr>
        <w:t xml:space="preserve">f images of natural landscapes. Whereas previous studies have demonstrated the effectiveness of DCNNs for classification of </w:t>
      </w:r>
      <w:r>
        <w:rPr>
          <w:rFonts w:asciiTheme="majorHAnsi" w:hAnsiTheme="majorHAnsi" w:cstheme="majorHAnsi"/>
          <w:sz w:val="24"/>
          <w:szCs w:val="24"/>
        </w:rPr>
        <w:t xml:space="preserve">features in </w:t>
      </w:r>
      <w:r w:rsidR="000C237B">
        <w:rPr>
          <w:rFonts w:asciiTheme="majorHAnsi" w:hAnsiTheme="majorHAnsi" w:cstheme="majorHAnsi"/>
          <w:sz w:val="24"/>
          <w:szCs w:val="24"/>
        </w:rPr>
        <w:t>satellite imagery</w:t>
      </w:r>
      <w:r>
        <w:rPr>
          <w:rFonts w:asciiTheme="majorHAnsi" w:hAnsiTheme="majorHAnsi" w:cstheme="majorHAnsi"/>
          <w:sz w:val="24"/>
          <w:szCs w:val="24"/>
        </w:rPr>
        <w:t>, we specifically use</w:t>
      </w:r>
      <w:r w:rsidR="000C237B">
        <w:rPr>
          <w:rFonts w:asciiTheme="majorHAnsi" w:hAnsiTheme="majorHAnsi" w:cstheme="majorHAnsi"/>
          <w:sz w:val="24"/>
          <w:szCs w:val="24"/>
        </w:rPr>
        <w:t xml:space="preserve"> examples of high-vantage and nadir imagery that are commonly collected </w:t>
      </w:r>
      <w:commentRangeStart w:id="70"/>
      <w:r w:rsidR="000C237B">
        <w:rPr>
          <w:rFonts w:asciiTheme="majorHAnsi" w:hAnsiTheme="majorHAnsi" w:cstheme="majorHAnsi"/>
          <w:sz w:val="24"/>
          <w:szCs w:val="24"/>
        </w:rPr>
        <w:t>during geomorphic studies</w:t>
      </w:r>
      <w:commentRangeEnd w:id="70"/>
      <w:r w:rsidR="00C729B5">
        <w:rPr>
          <w:rStyle w:val="CommentReference"/>
        </w:rPr>
        <w:commentReference w:id="70"/>
      </w:r>
      <w:r w:rsidR="000C237B">
        <w:rPr>
          <w:rFonts w:asciiTheme="majorHAnsi" w:hAnsiTheme="majorHAnsi" w:cstheme="majorHAnsi"/>
          <w:sz w:val="24"/>
          <w:szCs w:val="24"/>
        </w:rPr>
        <w:t xml:space="preserve">. </w:t>
      </w:r>
      <w:r>
        <w:rPr>
          <w:rFonts w:asciiTheme="majorHAnsi" w:hAnsiTheme="majorHAnsi" w:cstheme="majorHAnsi"/>
          <w:sz w:val="24"/>
          <w:szCs w:val="24"/>
        </w:rPr>
        <w:t xml:space="preserve">In addition, whereas many previous studies have utilized DCNNs either specifically designed to recognize landforms, land cover or land use, or trained existing DCNN architectures from scratch using a specific dataset, the comparatively simple approach taken here is to repurpose an existing DCNN to a specific task. Previous studies have tended to use relatively large DCNN architectures, whereas here we use </w:t>
      </w:r>
      <w:ins w:id="71" w:author="Ritchie, Andrew C. [8]" w:date="2018-05-29T14:37:00Z">
        <w:r w:rsidR="00C729B5">
          <w:rPr>
            <w:rFonts w:asciiTheme="majorHAnsi" w:hAnsiTheme="majorHAnsi" w:cstheme="majorHAnsi"/>
            <w:sz w:val="24"/>
            <w:szCs w:val="24"/>
          </w:rPr>
          <w:t xml:space="preserve">the </w:t>
        </w:r>
      </w:ins>
      <w:r w:rsidR="00B05DB9">
        <w:rPr>
          <w:rFonts w:asciiTheme="majorHAnsi" w:hAnsiTheme="majorHAnsi" w:cstheme="majorHAnsi"/>
          <w:sz w:val="24"/>
          <w:szCs w:val="24"/>
        </w:rPr>
        <w:t>comparatively</w:t>
      </w:r>
      <w:r>
        <w:rPr>
          <w:rFonts w:asciiTheme="majorHAnsi" w:hAnsiTheme="majorHAnsi" w:cstheme="majorHAnsi"/>
          <w:sz w:val="24"/>
          <w:szCs w:val="24"/>
        </w:rPr>
        <w:t xml:space="preserve"> small, very fast </w:t>
      </w:r>
      <w:commentRangeStart w:id="72"/>
      <w:r>
        <w:rPr>
          <w:rFonts w:asciiTheme="majorHAnsi" w:hAnsiTheme="majorHAnsi" w:cstheme="majorHAnsi"/>
          <w:sz w:val="24"/>
          <w:szCs w:val="24"/>
        </w:rPr>
        <w:t>Mobile</w:t>
      </w:r>
      <w:del w:id="73" w:author="Ritchie, Andrew C. [9]" w:date="2018-05-29T15:18:00Z">
        <w:r w:rsidDel="00A12975">
          <w:rPr>
            <w:rFonts w:asciiTheme="majorHAnsi" w:hAnsiTheme="majorHAnsi" w:cstheme="majorHAnsi"/>
            <w:sz w:val="24"/>
            <w:szCs w:val="24"/>
          </w:rPr>
          <w:delText>n</w:delText>
        </w:r>
      </w:del>
      <w:ins w:id="74" w:author="Ritchie, Andrew C. [9]" w:date="2018-05-29T15:18:00Z">
        <w:r w:rsidR="00A12975">
          <w:rPr>
            <w:rFonts w:asciiTheme="majorHAnsi" w:hAnsiTheme="majorHAnsi" w:cstheme="majorHAnsi"/>
            <w:sz w:val="24"/>
            <w:szCs w:val="24"/>
          </w:rPr>
          <w:t>N</w:t>
        </w:r>
      </w:ins>
      <w:r>
        <w:rPr>
          <w:rFonts w:asciiTheme="majorHAnsi" w:hAnsiTheme="majorHAnsi" w:cstheme="majorHAnsi"/>
          <w:sz w:val="24"/>
          <w:szCs w:val="24"/>
        </w:rPr>
        <w:t>et</w:t>
      </w:r>
      <w:ins w:id="75" w:author="Ritchie, Andrew C. [9]" w:date="2018-05-29T15:18:00Z">
        <w:r w:rsidR="00A12975">
          <w:rPr>
            <w:rFonts w:asciiTheme="majorHAnsi" w:hAnsiTheme="majorHAnsi" w:cstheme="majorHAnsi"/>
            <w:sz w:val="24"/>
            <w:szCs w:val="24"/>
          </w:rPr>
          <w:t>V</w:t>
        </w:r>
      </w:ins>
      <w:del w:id="76" w:author="Ritchie, Andrew C. [10]" w:date="2018-05-29T14:41:00Z">
        <w:r w:rsidDel="00C729B5">
          <w:rPr>
            <w:rFonts w:asciiTheme="majorHAnsi" w:hAnsiTheme="majorHAnsi" w:cstheme="majorHAnsi"/>
            <w:sz w:val="24"/>
            <w:szCs w:val="24"/>
          </w:rPr>
          <w:delText>s</w:delText>
        </w:r>
      </w:del>
      <w:del w:id="77" w:author="Ritchie, Andrew C. [9]" w:date="2018-05-29T15:18:00Z">
        <w:r w:rsidDel="00A12975">
          <w:rPr>
            <w:rFonts w:asciiTheme="majorHAnsi" w:hAnsiTheme="majorHAnsi" w:cstheme="majorHAnsi"/>
            <w:sz w:val="24"/>
            <w:szCs w:val="24"/>
          </w:rPr>
          <w:delText xml:space="preserve"> v</w:delText>
        </w:r>
      </w:del>
      <w:del w:id="78" w:author="Ritchie, Andrew C. [10]" w:date="2018-05-29T14:41:00Z">
        <w:r w:rsidDel="00C729B5">
          <w:rPr>
            <w:rFonts w:asciiTheme="majorHAnsi" w:hAnsiTheme="majorHAnsi" w:cstheme="majorHAnsi"/>
            <w:sz w:val="24"/>
            <w:szCs w:val="24"/>
          </w:rPr>
          <w:delText>.</w:delText>
        </w:r>
      </w:del>
      <w:r>
        <w:rPr>
          <w:rFonts w:asciiTheme="majorHAnsi" w:hAnsiTheme="majorHAnsi" w:cstheme="majorHAnsi"/>
          <w:sz w:val="24"/>
          <w:szCs w:val="24"/>
        </w:rPr>
        <w:t xml:space="preserve">2 </w:t>
      </w:r>
      <w:commentRangeEnd w:id="72"/>
      <w:r w:rsidR="00C729B5">
        <w:rPr>
          <w:rStyle w:val="CommentReference"/>
        </w:rPr>
        <w:commentReference w:id="72"/>
      </w:r>
      <w:r>
        <w:rPr>
          <w:rFonts w:asciiTheme="majorHAnsi" w:hAnsiTheme="majorHAnsi" w:cstheme="majorHAnsi"/>
          <w:sz w:val="24"/>
          <w:szCs w:val="24"/>
        </w:rPr>
        <w:t>framework. Further, we demonstrate how structured prediction using a fully connected CRF</w:t>
      </w:r>
      <w:del w:id="79" w:author="Ritchie, Andrew C. [11]" w:date="2018-05-29T14:43:00Z">
        <w:r w:rsidDel="00C729B5">
          <w:rPr>
            <w:rFonts w:asciiTheme="majorHAnsi" w:hAnsiTheme="majorHAnsi" w:cstheme="majorHAnsi"/>
            <w:sz w:val="24"/>
            <w:szCs w:val="24"/>
          </w:rPr>
          <w:delText>,</w:delText>
        </w:r>
      </w:del>
      <w:r>
        <w:rPr>
          <w:rFonts w:asciiTheme="majorHAnsi" w:hAnsiTheme="majorHAnsi" w:cstheme="majorHAnsi"/>
          <w:sz w:val="24"/>
          <w:szCs w:val="24"/>
        </w:rPr>
        <w:t xml:space="preserve"> can be used</w:t>
      </w:r>
      <w:del w:id="80" w:author="Ritchie, Andrew C. [11]" w:date="2018-05-29T14:43:00Z">
        <w:r w:rsidDel="00C729B5">
          <w:rPr>
            <w:rFonts w:asciiTheme="majorHAnsi" w:hAnsiTheme="majorHAnsi" w:cstheme="majorHAnsi"/>
            <w:sz w:val="24"/>
            <w:szCs w:val="24"/>
          </w:rPr>
          <w:delText>,</w:delText>
        </w:r>
      </w:del>
      <w:r>
        <w:rPr>
          <w:rFonts w:asciiTheme="majorHAnsi" w:hAnsiTheme="majorHAnsi" w:cstheme="majorHAnsi"/>
          <w:sz w:val="24"/>
          <w:szCs w:val="24"/>
        </w:rPr>
        <w:t xml:space="preserve"> in a semi-supervised manner</w:t>
      </w:r>
      <w:del w:id="81" w:author="Ritchie, Andrew C. [11]" w:date="2018-05-29T14:43:00Z">
        <w:r w:rsidDel="00C729B5">
          <w:rPr>
            <w:rFonts w:asciiTheme="majorHAnsi" w:hAnsiTheme="majorHAnsi" w:cstheme="majorHAnsi"/>
            <w:sz w:val="24"/>
            <w:szCs w:val="24"/>
          </w:rPr>
          <w:delText>,</w:delText>
        </w:r>
      </w:del>
      <w:r>
        <w:rPr>
          <w:rFonts w:asciiTheme="majorHAnsi" w:hAnsiTheme="majorHAnsi" w:cstheme="majorHAnsi"/>
          <w:sz w:val="24"/>
          <w:szCs w:val="24"/>
        </w:rPr>
        <w:t xml:space="preserve"> to efficiently generate ground truth label imagery and DCNN training libraries. Finally, </w:t>
      </w:r>
      <w:r w:rsidR="000C237B" w:rsidRPr="00B05DB9">
        <w:rPr>
          <w:rFonts w:asciiTheme="majorHAnsi" w:hAnsiTheme="majorHAnsi" w:cstheme="majorHAnsi"/>
          <w:sz w:val="24"/>
          <w:szCs w:val="24"/>
        </w:rPr>
        <w:t xml:space="preserve">we propose a </w:t>
      </w:r>
      <w:r w:rsidR="00214DD6">
        <w:rPr>
          <w:rFonts w:asciiTheme="majorHAnsi" w:hAnsiTheme="majorHAnsi" w:cstheme="majorHAnsi"/>
          <w:sz w:val="24"/>
          <w:szCs w:val="24"/>
        </w:rPr>
        <w:t xml:space="preserve">hybrid </w:t>
      </w:r>
      <w:r w:rsidR="000C237B" w:rsidRPr="00B05DB9">
        <w:rPr>
          <w:rFonts w:asciiTheme="majorHAnsi" w:hAnsiTheme="majorHAnsi" w:cstheme="majorHAnsi"/>
          <w:sz w:val="24"/>
          <w:szCs w:val="24"/>
        </w:rPr>
        <w:t xml:space="preserve">method for </w:t>
      </w:r>
      <w:r w:rsidRPr="00B05DB9">
        <w:rPr>
          <w:rFonts w:asciiTheme="majorHAnsi" w:hAnsiTheme="majorHAnsi" w:cstheme="majorHAnsi"/>
          <w:sz w:val="24"/>
          <w:szCs w:val="24"/>
        </w:rPr>
        <w:t xml:space="preserve">accurate </w:t>
      </w:r>
      <w:r w:rsidR="000C237B" w:rsidRPr="00B05DB9">
        <w:rPr>
          <w:rFonts w:asciiTheme="majorHAnsi" w:hAnsiTheme="majorHAnsi" w:cstheme="majorHAnsi"/>
          <w:sz w:val="24"/>
          <w:szCs w:val="24"/>
        </w:rPr>
        <w:t xml:space="preserve">semantic segmentation based on combining 1) the recognition capacity of DCNNs to classify small regions in imagery, and 2) the ﬁne grained localization of fully connected CRFs for </w:t>
      </w:r>
      <w:del w:id="82" w:author="Ritchie, Andrew C." w:date="2018-05-29T12:34:00Z">
        <w:r w:rsidR="000C237B" w:rsidRPr="00B05DB9" w:rsidDel="00F940E5">
          <w:rPr>
            <w:rFonts w:asciiTheme="majorHAnsi" w:hAnsiTheme="majorHAnsi" w:cstheme="majorHAnsi"/>
            <w:sz w:val="24"/>
            <w:szCs w:val="24"/>
          </w:rPr>
          <w:delText xml:space="preserve">pixel </w:delText>
        </w:r>
      </w:del>
      <w:ins w:id="83" w:author="Ritchie, Andrew C." w:date="2018-05-29T12:34:00Z">
        <w:r w:rsidR="00F940E5" w:rsidRPr="00B05DB9">
          <w:rPr>
            <w:rFonts w:asciiTheme="majorHAnsi" w:hAnsiTheme="majorHAnsi" w:cstheme="majorHAnsi"/>
            <w:sz w:val="24"/>
            <w:szCs w:val="24"/>
          </w:rPr>
          <w:t>pixel</w:t>
        </w:r>
        <w:r w:rsidR="00F940E5">
          <w:rPr>
            <w:rFonts w:asciiTheme="majorHAnsi" w:hAnsiTheme="majorHAnsi" w:cstheme="majorHAnsi"/>
            <w:sz w:val="24"/>
            <w:szCs w:val="24"/>
          </w:rPr>
          <w:t>-</w:t>
        </w:r>
      </w:ins>
      <w:r w:rsidR="000C237B" w:rsidRPr="00B05DB9">
        <w:rPr>
          <w:rFonts w:asciiTheme="majorHAnsi" w:hAnsiTheme="majorHAnsi" w:cstheme="majorHAnsi"/>
          <w:sz w:val="24"/>
          <w:szCs w:val="24"/>
        </w:rPr>
        <w:t xml:space="preserve">level classification. </w:t>
      </w:r>
    </w:p>
    <w:p w14:paraId="10573D44" w14:textId="344D4CD6" w:rsidR="003074E2" w:rsidRPr="005C6623" w:rsidRDefault="00B05DB9" w:rsidP="008C6F53">
      <w:pPr>
        <w:jc w:val="both"/>
        <w:rPr>
          <w:rFonts w:asciiTheme="majorHAnsi" w:hAnsiTheme="majorHAnsi" w:cstheme="majorHAnsi"/>
          <w:sz w:val="24"/>
          <w:szCs w:val="24"/>
        </w:rPr>
      </w:pPr>
      <w:r>
        <w:rPr>
          <w:rFonts w:asciiTheme="majorHAnsi" w:hAnsiTheme="majorHAnsi" w:cstheme="majorHAnsi"/>
          <w:sz w:val="24"/>
          <w:szCs w:val="24"/>
        </w:rPr>
        <w:t xml:space="preserve">The rest of the paper is organized as follows. First, we </w:t>
      </w:r>
      <w:r w:rsidR="00214DD6">
        <w:rPr>
          <w:rFonts w:asciiTheme="majorHAnsi" w:hAnsiTheme="majorHAnsi" w:cstheme="majorHAnsi"/>
          <w:sz w:val="24"/>
          <w:szCs w:val="24"/>
        </w:rPr>
        <w:t>outline the CRF method, and</w:t>
      </w:r>
      <w:r>
        <w:rPr>
          <w:rFonts w:asciiTheme="majorHAnsi" w:hAnsiTheme="majorHAnsi" w:cstheme="majorHAnsi"/>
          <w:sz w:val="24"/>
          <w:szCs w:val="24"/>
        </w:rPr>
        <w:t xml:space="preserve"> its use in the generation of ground truth label images and D</w:t>
      </w:r>
      <w:r w:rsidR="00214DD6">
        <w:rPr>
          <w:rFonts w:asciiTheme="majorHAnsi" w:hAnsiTheme="majorHAnsi" w:cstheme="majorHAnsi"/>
          <w:sz w:val="24"/>
          <w:szCs w:val="24"/>
        </w:rPr>
        <w:t xml:space="preserve">CNN training libraries. Then we detail the transfer learning approach taken to DCNN model repurposing, and how DCNN model predictions on small regions of an image may be used in conjunction with a CRF for semantic classification. </w:t>
      </w:r>
      <w:r>
        <w:rPr>
          <w:rFonts w:asciiTheme="majorHAnsi" w:hAnsiTheme="majorHAnsi" w:cstheme="majorHAnsi"/>
          <w:sz w:val="24"/>
          <w:szCs w:val="24"/>
        </w:rPr>
        <w:t>Four data sets for image classification</w:t>
      </w:r>
      <w:r w:rsidR="00214DD6">
        <w:rPr>
          <w:rFonts w:asciiTheme="majorHAnsi" w:hAnsiTheme="majorHAnsi" w:cstheme="majorHAnsi"/>
          <w:sz w:val="24"/>
          <w:szCs w:val="24"/>
        </w:rPr>
        <w:t xml:space="preserve"> are introduced. The first is a large satellite data set consisting</w:t>
      </w:r>
      <w:r>
        <w:rPr>
          <w:rFonts w:asciiTheme="majorHAnsi" w:hAnsiTheme="majorHAnsi" w:cstheme="majorHAnsi"/>
          <w:sz w:val="24"/>
          <w:szCs w:val="24"/>
        </w:rPr>
        <w:t xml:space="preserve"> </w:t>
      </w:r>
      <w:r w:rsidR="00214DD6">
        <w:rPr>
          <w:rFonts w:asciiTheme="majorHAnsi" w:hAnsiTheme="majorHAnsi" w:cstheme="majorHAnsi"/>
          <w:sz w:val="24"/>
          <w:szCs w:val="24"/>
        </w:rPr>
        <w:t xml:space="preserve">of various natural land covers and landforms, and the final three </w:t>
      </w:r>
      <w:r>
        <w:rPr>
          <w:rFonts w:asciiTheme="majorHAnsi" w:hAnsiTheme="majorHAnsi" w:cstheme="majorHAnsi"/>
          <w:sz w:val="24"/>
          <w:szCs w:val="24"/>
        </w:rPr>
        <w:t xml:space="preserve">are </w:t>
      </w:r>
      <w:r w:rsidR="00214DD6">
        <w:rPr>
          <w:rFonts w:asciiTheme="majorHAnsi" w:hAnsiTheme="majorHAnsi" w:cstheme="majorHAnsi"/>
          <w:sz w:val="24"/>
          <w:szCs w:val="24"/>
        </w:rPr>
        <w:t xml:space="preserve">from high-vantage or aerial imagery. Those three are </w:t>
      </w:r>
      <w:r>
        <w:rPr>
          <w:rFonts w:asciiTheme="majorHAnsi" w:hAnsiTheme="majorHAnsi" w:cstheme="majorHAnsi"/>
          <w:sz w:val="24"/>
          <w:szCs w:val="24"/>
        </w:rPr>
        <w:t xml:space="preserve">also used for </w:t>
      </w:r>
      <w:r w:rsidR="00214DD6">
        <w:rPr>
          <w:rFonts w:asciiTheme="majorHAnsi" w:hAnsiTheme="majorHAnsi" w:cstheme="majorHAnsi"/>
          <w:sz w:val="24"/>
          <w:szCs w:val="24"/>
        </w:rPr>
        <w:t xml:space="preserve">semantic </w:t>
      </w:r>
      <w:r>
        <w:rPr>
          <w:rFonts w:asciiTheme="majorHAnsi" w:hAnsiTheme="majorHAnsi" w:cstheme="majorHAnsi"/>
          <w:sz w:val="24"/>
          <w:szCs w:val="24"/>
        </w:rPr>
        <w:t>classification</w:t>
      </w:r>
      <w:r w:rsidR="00214DD6">
        <w:rPr>
          <w:rFonts w:asciiTheme="majorHAnsi" w:hAnsiTheme="majorHAnsi" w:cstheme="majorHAnsi"/>
          <w:sz w:val="24"/>
          <w:szCs w:val="24"/>
        </w:rPr>
        <w:t xml:space="preserve">. In either case, some data is used for training the DCNN, and some for testing classification skill (out-of-calibration validation). For each of the datasets, we evaluate the ability of the DCNN to classify regions of images or whole images correctly. The skill of the semantic segmentation is </w:t>
      </w:r>
      <w:r w:rsidR="00487275">
        <w:rPr>
          <w:rFonts w:asciiTheme="majorHAnsi" w:hAnsiTheme="majorHAnsi" w:cstheme="majorHAnsi"/>
          <w:sz w:val="24"/>
          <w:szCs w:val="24"/>
        </w:rPr>
        <w:t xml:space="preserve">assessed. </w:t>
      </w:r>
      <w:r w:rsidR="00214DD6">
        <w:rPr>
          <w:rFonts w:asciiTheme="majorHAnsi" w:hAnsiTheme="majorHAnsi" w:cstheme="majorHAnsi"/>
          <w:sz w:val="24"/>
          <w:szCs w:val="24"/>
        </w:rPr>
        <w:t xml:space="preserve">Finally, we discuss the utility of these findings and broader application of these methods for geomorphic research, before conclusions are drawn. </w:t>
      </w:r>
    </w:p>
    <w:p w14:paraId="33695CF1" w14:textId="77777777" w:rsidR="004D3DD9" w:rsidRPr="005C6623" w:rsidRDefault="004D3DD9" w:rsidP="008C6F53">
      <w:pPr>
        <w:jc w:val="both"/>
        <w:rPr>
          <w:rFonts w:asciiTheme="majorHAnsi" w:hAnsiTheme="majorHAnsi" w:cstheme="majorHAnsi"/>
          <w:sz w:val="24"/>
          <w:szCs w:val="24"/>
        </w:rPr>
      </w:pPr>
    </w:p>
    <w:p w14:paraId="6C1F4D23" w14:textId="6A09886A" w:rsidR="005C2B21" w:rsidRPr="005C6623" w:rsidRDefault="003074E2"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 xml:space="preserve">2. </w:t>
      </w:r>
      <w:r w:rsidR="005C2B21" w:rsidRPr="005C6623">
        <w:rPr>
          <w:rFonts w:asciiTheme="majorHAnsi" w:hAnsiTheme="majorHAnsi" w:cstheme="majorHAnsi"/>
          <w:b/>
          <w:sz w:val="24"/>
          <w:szCs w:val="24"/>
          <w:u w:val="single"/>
        </w:rPr>
        <w:t>Methods</w:t>
      </w:r>
    </w:p>
    <w:p w14:paraId="07DF226B" w14:textId="538D1C0C" w:rsidR="00810B71" w:rsidRPr="005C6623" w:rsidRDefault="003074E2" w:rsidP="008C6F53">
      <w:pPr>
        <w:jc w:val="both"/>
        <w:rPr>
          <w:rFonts w:asciiTheme="majorHAnsi" w:hAnsiTheme="majorHAnsi" w:cstheme="majorHAnsi"/>
          <w:b/>
          <w:sz w:val="24"/>
          <w:szCs w:val="24"/>
        </w:rPr>
      </w:pPr>
      <w:r>
        <w:rPr>
          <w:rFonts w:asciiTheme="majorHAnsi" w:hAnsiTheme="majorHAnsi" w:cstheme="majorHAnsi"/>
          <w:b/>
          <w:sz w:val="24"/>
          <w:szCs w:val="24"/>
        </w:rPr>
        <w:lastRenderedPageBreak/>
        <w:t xml:space="preserve">2.1. </w:t>
      </w:r>
      <w:r w:rsidR="00B05DB9">
        <w:rPr>
          <w:rFonts w:asciiTheme="majorHAnsi" w:hAnsiTheme="majorHAnsi" w:cstheme="majorHAnsi"/>
          <w:b/>
          <w:sz w:val="24"/>
          <w:szCs w:val="24"/>
        </w:rPr>
        <w:t>Fully connected Conditional Random Field</w:t>
      </w:r>
    </w:p>
    <w:p w14:paraId="39BBAE5E" w14:textId="7DE6CD5D" w:rsidR="00293C4E" w:rsidRDefault="0019333E" w:rsidP="00A95586">
      <w:pPr>
        <w:jc w:val="both"/>
        <w:rPr>
          <w:rFonts w:asciiTheme="majorHAnsi" w:hAnsiTheme="majorHAnsi" w:cstheme="majorHAnsi"/>
          <w:sz w:val="24"/>
          <w:szCs w:val="24"/>
        </w:rPr>
      </w:pPr>
      <w:r>
        <w:rPr>
          <w:rFonts w:asciiTheme="majorHAnsi" w:hAnsiTheme="majorHAnsi" w:cstheme="majorHAnsi"/>
          <w:sz w:val="24"/>
          <w:szCs w:val="24"/>
        </w:rPr>
        <w:t>W</w:t>
      </w:r>
      <w:r w:rsidR="002851A3" w:rsidRPr="005C6623">
        <w:rPr>
          <w:rFonts w:asciiTheme="majorHAnsi" w:hAnsiTheme="majorHAnsi" w:cstheme="majorHAnsi"/>
          <w:sz w:val="24"/>
          <w:szCs w:val="24"/>
        </w:rPr>
        <w:t>e u</w:t>
      </w:r>
      <w:r w:rsidR="001A3398" w:rsidRPr="005C6623">
        <w:rPr>
          <w:rFonts w:asciiTheme="majorHAnsi" w:hAnsiTheme="majorHAnsi" w:cstheme="majorHAnsi"/>
          <w:sz w:val="24"/>
          <w:szCs w:val="24"/>
        </w:rPr>
        <w:t xml:space="preserve">se </w:t>
      </w:r>
      <w:r w:rsidR="002851A3" w:rsidRPr="005C6623">
        <w:rPr>
          <w:rFonts w:asciiTheme="majorHAnsi" w:hAnsiTheme="majorHAnsi" w:cstheme="majorHAnsi"/>
          <w:sz w:val="24"/>
          <w:szCs w:val="24"/>
        </w:rPr>
        <w:t xml:space="preserve">the fully connected CRF </w:t>
      </w:r>
      <w:r w:rsidR="001A3398" w:rsidRPr="005C6623">
        <w:rPr>
          <w:rFonts w:asciiTheme="majorHAnsi" w:hAnsiTheme="majorHAnsi" w:cstheme="majorHAnsi"/>
          <w:sz w:val="24"/>
          <w:szCs w:val="24"/>
        </w:rPr>
        <w:t xml:space="preserve">approach detailed in </w:t>
      </w:r>
      <w:proofErr w:type="spellStart"/>
      <w:r w:rsidR="001A3398" w:rsidRPr="00FF1CDB">
        <w:rPr>
          <w:rFonts w:asciiTheme="majorHAnsi" w:hAnsiTheme="majorHAnsi" w:cstheme="majorHAnsi"/>
          <w:i/>
          <w:sz w:val="24"/>
          <w:szCs w:val="24"/>
        </w:rPr>
        <w:t>Krahenbuhl</w:t>
      </w:r>
      <w:proofErr w:type="spellEnd"/>
      <w:r w:rsidR="001A3398" w:rsidRPr="00FF1CDB">
        <w:rPr>
          <w:rFonts w:asciiTheme="majorHAnsi" w:hAnsiTheme="majorHAnsi" w:cstheme="majorHAnsi"/>
          <w:i/>
          <w:sz w:val="24"/>
          <w:szCs w:val="24"/>
        </w:rPr>
        <w:t xml:space="preserve"> and </w:t>
      </w:r>
      <w:proofErr w:type="spellStart"/>
      <w:r w:rsidR="001A3398" w:rsidRPr="00FF1CDB">
        <w:rPr>
          <w:rFonts w:asciiTheme="majorHAnsi" w:hAnsiTheme="majorHAnsi" w:cstheme="majorHAnsi"/>
          <w:i/>
          <w:sz w:val="24"/>
          <w:szCs w:val="24"/>
        </w:rPr>
        <w:t>Koltun</w:t>
      </w:r>
      <w:proofErr w:type="spellEnd"/>
      <w:r w:rsidR="001A3398" w:rsidRPr="00FF1CDB">
        <w:rPr>
          <w:rFonts w:asciiTheme="majorHAnsi" w:hAnsiTheme="majorHAnsi" w:cstheme="majorHAnsi"/>
          <w:i/>
          <w:sz w:val="24"/>
          <w:szCs w:val="24"/>
        </w:rPr>
        <w:t xml:space="preserve"> (2011)</w:t>
      </w:r>
      <w:r w:rsidR="00D91474">
        <w:rPr>
          <w:rFonts w:asciiTheme="majorHAnsi" w:hAnsiTheme="majorHAnsi" w:cstheme="majorHAnsi"/>
          <w:sz w:val="24"/>
          <w:szCs w:val="24"/>
        </w:rPr>
        <w:t>, which is summarized briefly below</w:t>
      </w:r>
      <w:r w:rsidR="00AB50F1" w:rsidRPr="005C6623">
        <w:rPr>
          <w:rFonts w:asciiTheme="majorHAnsi" w:hAnsiTheme="majorHAnsi" w:cstheme="majorHAnsi"/>
          <w:sz w:val="24"/>
          <w:szCs w:val="24"/>
        </w:rPr>
        <w:t xml:space="preserve">. </w:t>
      </w:r>
      <w:r w:rsidR="00B05DB9">
        <w:rPr>
          <w:rFonts w:asciiTheme="majorHAnsi" w:hAnsiTheme="majorHAnsi" w:cstheme="majorHAnsi"/>
          <w:sz w:val="24"/>
          <w:szCs w:val="24"/>
        </w:rPr>
        <w:t>T</w:t>
      </w:r>
      <w:r w:rsidR="00A95586" w:rsidRPr="00A95586">
        <w:rPr>
          <w:rFonts w:asciiTheme="majorHAnsi" w:hAnsiTheme="majorHAnsi" w:cstheme="majorHAnsi"/>
          <w:sz w:val="24"/>
          <w:szCs w:val="24"/>
        </w:rPr>
        <w:t xml:space="preserve">he probability of a </w:t>
      </w:r>
      <w:r w:rsidR="00A95586">
        <w:rPr>
          <w:rFonts w:asciiTheme="majorHAnsi" w:hAnsiTheme="majorHAnsi" w:cstheme="majorHAnsi"/>
          <w:sz w:val="24"/>
          <w:szCs w:val="24"/>
        </w:rPr>
        <w:t xml:space="preserve">labeling </w:t>
      </w:r>
      <w:r w:rsidR="00A95586" w:rsidRPr="00A95586">
        <w:rPr>
          <w:rFonts w:asciiTheme="majorHAnsi" w:hAnsiTheme="majorHAnsi" w:cstheme="majorHAnsi"/>
          <w:b/>
          <w:i/>
          <w:sz w:val="24"/>
          <w:szCs w:val="24"/>
        </w:rPr>
        <w:t>y</w:t>
      </w:r>
      <w:r w:rsidR="00A95586">
        <w:rPr>
          <w:rFonts w:asciiTheme="majorHAnsi" w:hAnsiTheme="majorHAnsi" w:cstheme="majorHAnsi"/>
          <w:sz w:val="24"/>
          <w:szCs w:val="24"/>
        </w:rPr>
        <w:t xml:space="preserve"> given the image</w:t>
      </w:r>
      <w:r w:rsidR="00A95586" w:rsidRPr="00A95586">
        <w:rPr>
          <w:rFonts w:asciiTheme="majorHAnsi" w:hAnsiTheme="majorHAnsi" w:cstheme="majorHAnsi"/>
          <w:sz w:val="24"/>
          <w:szCs w:val="24"/>
        </w:rPr>
        <w:t xml:space="preserve">-derived </w:t>
      </w:r>
      <w:r w:rsidR="00A95586">
        <w:rPr>
          <w:rFonts w:asciiTheme="majorHAnsi" w:hAnsiTheme="majorHAnsi" w:cstheme="majorHAnsi"/>
          <w:sz w:val="24"/>
          <w:szCs w:val="24"/>
        </w:rPr>
        <w:t>features,</w:t>
      </w:r>
      <w:r w:rsidR="00A95586" w:rsidRPr="00A95586">
        <w:rPr>
          <w:rFonts w:asciiTheme="majorHAnsi" w:hAnsiTheme="majorHAnsi" w:cstheme="majorHAnsi"/>
          <w:sz w:val="24"/>
          <w:szCs w:val="24"/>
        </w:rPr>
        <w:t xml:space="preserve"> </w:t>
      </w:r>
      <w:r w:rsidR="00A95586" w:rsidRPr="00A95586">
        <w:rPr>
          <w:rFonts w:asciiTheme="majorHAnsi" w:hAnsiTheme="majorHAnsi" w:cstheme="majorHAnsi"/>
          <w:b/>
          <w:i/>
          <w:sz w:val="24"/>
          <w:szCs w:val="24"/>
        </w:rPr>
        <w:t>x</w:t>
      </w:r>
      <w:r w:rsidR="00A95586">
        <w:rPr>
          <w:rFonts w:asciiTheme="majorHAnsi" w:hAnsiTheme="majorHAnsi" w:cstheme="majorHAnsi"/>
          <w:sz w:val="24"/>
          <w:szCs w:val="24"/>
        </w:rPr>
        <w:t>,</w:t>
      </w:r>
      <w:r w:rsidR="00A95586" w:rsidRPr="00A95586">
        <w:rPr>
          <w:rFonts w:asciiTheme="majorHAnsi" w:hAnsiTheme="majorHAnsi" w:cstheme="majorHAnsi"/>
          <w:sz w:val="24"/>
          <w:szCs w:val="24"/>
        </w:rPr>
        <w:t xml:space="preserve"> is</w:t>
      </w:r>
    </w:p>
    <w:p w14:paraId="2AFFB6BE" w14:textId="5E6B45BD" w:rsidR="00A95586" w:rsidRDefault="00A95586" w:rsidP="00A95586">
      <w:pPr>
        <w:jc w:val="both"/>
        <w:rPr>
          <w:rFonts w:asciiTheme="majorHAnsi" w:hAnsiTheme="majorHAnsi" w:cstheme="majorHAnsi"/>
          <w:sz w:val="24"/>
          <w:szCs w:val="24"/>
        </w:rPr>
      </w:pPr>
      <m:oMathPara>
        <m:oMath>
          <m:r>
            <w:rPr>
              <w:rFonts w:ascii="Cambria Math" w:hAnsi="Cambria Math" w:cstheme="majorHAnsi"/>
              <w:sz w:val="24"/>
              <w:szCs w:val="24"/>
            </w:rPr>
            <m:t>P</m:t>
          </m:r>
          <m:d>
            <m:dPr>
              <m:ctrlPr>
                <w:rPr>
                  <w:rFonts w:ascii="Cambria Math" w:hAnsi="Cambria Math" w:cstheme="majorHAnsi"/>
                  <w:i/>
                  <w:sz w:val="24"/>
                  <w:szCs w:val="24"/>
                </w:rPr>
              </m:ctrlPr>
            </m:dPr>
            <m:e>
              <m:r>
                <w:rPr>
                  <w:rFonts w:ascii="Cambria Math" w:hAnsi="Cambria Math" w:cstheme="majorHAnsi"/>
                  <w:sz w:val="24"/>
                  <w:szCs w:val="24"/>
                </w:rPr>
                <m:t>y</m:t>
              </m:r>
            </m:e>
            <m:e>
              <m:r>
                <w:rPr>
                  <w:rFonts w:ascii="Cambria Math" w:hAnsi="Cambria Math" w:cstheme="majorHAnsi"/>
                  <w:sz w:val="24"/>
                  <w:szCs w:val="24"/>
                </w:rPr>
                <m:t>x,</m:t>
              </m:r>
              <m:r>
                <w:rPr>
                  <w:rFonts w:ascii="Cambria Math" w:hAnsi="Cambria Math" w:cstheme="majorHAnsi"/>
                  <w:sz w:val="24"/>
                  <w:szCs w:val="24"/>
                </w:rPr>
                <m:t xml:space="preserve"> θ</m:t>
              </m:r>
            </m:e>
          </m:d>
          <m:r>
            <w:rPr>
              <w:rFonts w:ascii="Cambria Math" w:hAnsi="Cambria Math" w:cstheme="majorHAnsi"/>
              <w:sz w:val="24"/>
              <w:szCs w:val="24"/>
            </w:rPr>
            <m:t xml:space="preserve">= </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Z</m:t>
              </m:r>
              <m:r>
                <m:rPr>
                  <m:sty m:val="p"/>
                </m:rPr>
                <w:rPr>
                  <w:rFonts w:ascii="Cambria Math" w:hAnsi="Cambria Math" w:cstheme="majorHAnsi"/>
                  <w:sz w:val="24"/>
                  <w:szCs w:val="24"/>
                </w:rPr>
                <m:t>(</m:t>
              </m:r>
              <m:r>
                <w:rPr>
                  <w:rFonts w:ascii="Cambria Math" w:hAnsi="Cambria Math" w:cstheme="majorHAnsi"/>
                  <w:sz w:val="24"/>
                  <w:szCs w:val="24"/>
                </w:rPr>
                <m:t>x</m:t>
              </m:r>
              <m:r>
                <m:rPr>
                  <m:sty m:val="p"/>
                </m:rPr>
                <w:rPr>
                  <w:rFonts w:ascii="Cambria Math" w:hAnsi="Cambria Math" w:cstheme="majorHAnsi"/>
                  <w:sz w:val="24"/>
                  <w:szCs w:val="24"/>
                </w:rPr>
                <m:t>,</m:t>
              </m:r>
              <m:r>
                <w:rPr>
                  <w:rFonts w:ascii="Cambria Math" w:hAnsi="Cambria Math" w:cstheme="majorHAnsi"/>
                  <w:sz w:val="24"/>
                  <w:szCs w:val="24"/>
                </w:rPr>
                <m:t>θ</m:t>
              </m:r>
              <m:r>
                <m:rPr>
                  <m:sty m:val="p"/>
                </m:rPr>
                <w:rPr>
                  <w:rFonts w:ascii="Cambria Math" w:hAnsi="Cambria Math" w:cstheme="majorHAnsi"/>
                  <w:sz w:val="24"/>
                  <w:szCs w:val="24"/>
                </w:rPr>
                <m:t>)</m:t>
              </m:r>
            </m:den>
          </m:f>
          <m:r>
            <m:rPr>
              <m:sty m:val="p"/>
            </m:rPr>
            <w:rPr>
              <w:rFonts w:ascii="Cambria Math" w:hAnsi="Cambria Math" w:cstheme="majorHAnsi"/>
              <w:sz w:val="24"/>
              <w:szCs w:val="24"/>
            </w:rPr>
            <m:t>exp(-</m:t>
          </m:r>
          <m:r>
            <w:rPr>
              <w:rFonts w:ascii="Cambria Math" w:hAnsi="Cambria Math" w:cstheme="majorHAnsi"/>
              <w:sz w:val="24"/>
              <w:szCs w:val="24"/>
            </w:rPr>
            <m:t>E</m:t>
          </m:r>
          <m:r>
            <m:rPr>
              <m:sty m:val="p"/>
            </m:rPr>
            <w:rPr>
              <w:rFonts w:ascii="Cambria Math" w:hAnsi="Cambria Math" w:cstheme="majorHAnsi"/>
              <w:sz w:val="24"/>
              <w:szCs w:val="24"/>
            </w:rPr>
            <m:t>(</m:t>
          </m:r>
          <m:r>
            <w:rPr>
              <w:rFonts w:ascii="Cambria Math" w:hAnsi="Cambria Math" w:cstheme="majorHAnsi"/>
              <w:sz w:val="24"/>
              <w:szCs w:val="24"/>
            </w:rPr>
            <m:t>y</m:t>
          </m:r>
          <m:r>
            <m:rPr>
              <m:sty m:val="p"/>
            </m:rPr>
            <w:rPr>
              <w:rFonts w:ascii="Cambria Math" w:hAnsi="Cambria Math" w:cstheme="majorHAnsi"/>
              <w:sz w:val="24"/>
              <w:szCs w:val="24"/>
            </w:rPr>
            <m:t>|</m:t>
          </m:r>
          <m:r>
            <w:rPr>
              <w:rFonts w:ascii="Cambria Math" w:hAnsi="Cambria Math" w:cstheme="majorHAnsi"/>
              <w:sz w:val="24"/>
              <w:szCs w:val="24"/>
            </w:rPr>
            <m:t>x</m:t>
          </m:r>
          <m:r>
            <m:rPr>
              <m:sty m:val="p"/>
            </m:rPr>
            <w:rPr>
              <w:rFonts w:ascii="Cambria Math" w:hAnsi="Cambria Math" w:cstheme="majorHAnsi"/>
              <w:sz w:val="24"/>
              <w:szCs w:val="24"/>
            </w:rPr>
            <m:t>,</m:t>
          </m:r>
          <m:r>
            <w:rPr>
              <w:rFonts w:ascii="Cambria Math" w:hAnsi="Cambria Math" w:cstheme="majorHAnsi"/>
              <w:sz w:val="24"/>
              <w:szCs w:val="24"/>
            </w:rPr>
            <m:t>θ</m:t>
          </m:r>
          <m:r>
            <m:rPr>
              <m:sty m:val="p"/>
            </m:rPr>
            <w:rPr>
              <w:rFonts w:ascii="Cambria Math" w:hAnsi="Cambria Math" w:cstheme="majorHAnsi"/>
              <w:sz w:val="24"/>
              <w:szCs w:val="24"/>
            </w:rPr>
            <m:t>))</m:t>
          </m:r>
        </m:oMath>
      </m:oMathPara>
    </w:p>
    <w:p w14:paraId="0FAFE3B4" w14:textId="66CC91E4" w:rsidR="00A95586" w:rsidRDefault="00942BCC" w:rsidP="00A95586">
      <w:pPr>
        <w:jc w:val="both"/>
        <w:rPr>
          <w:rFonts w:asciiTheme="majorHAnsi" w:hAnsiTheme="majorHAnsi" w:cstheme="majorHAnsi"/>
          <w:sz w:val="24"/>
          <w:szCs w:val="24"/>
        </w:rPr>
      </w:pPr>
      <w:r>
        <w:rPr>
          <w:rFonts w:asciiTheme="majorHAnsi" w:hAnsiTheme="majorHAnsi" w:cstheme="majorHAnsi"/>
          <w:sz w:val="24"/>
          <w:szCs w:val="24"/>
        </w:rPr>
        <w:t xml:space="preserve">where </w:t>
      </w:r>
      <m:oMath>
        <m:r>
          <w:ins w:id="84" w:author="Ritchie, Andrew C. [12]" w:date="2018-05-29T14:56:00Z">
            <w:rPr>
              <w:rFonts w:ascii="Cambria Math" w:hAnsi="Cambria Math" w:cstheme="majorHAnsi"/>
              <w:sz w:val="24"/>
              <w:szCs w:val="24"/>
            </w:rPr>
            <m:t>θ</m:t>
          </w:ins>
        </m:r>
      </m:oMath>
      <w:del w:id="85" w:author="Ritchie, Andrew C. [12]" w:date="2018-05-29T14:56:00Z">
        <w:r w:rsidDel="00AD5BEC">
          <w:rPr>
            <w:rFonts w:asciiTheme="majorHAnsi" w:hAnsiTheme="majorHAnsi" w:cstheme="majorHAnsi"/>
            <w:sz w:val="24"/>
            <w:szCs w:val="24"/>
          </w:rPr>
          <w:delText>θ</w:delText>
        </w:r>
      </w:del>
      <w:r>
        <w:rPr>
          <w:rFonts w:asciiTheme="majorHAnsi" w:hAnsiTheme="majorHAnsi" w:cstheme="majorHAnsi"/>
          <w:sz w:val="24"/>
          <w:szCs w:val="24"/>
        </w:rPr>
        <w:t xml:space="preserve"> are a set of hyperparameters, </w:t>
      </w:r>
      <m:oMath>
        <m:r>
          <w:ins w:id="86" w:author="Ritchie, Andrew C. [12]" w:date="2018-05-29T14:51:00Z">
            <w:rPr>
              <w:rFonts w:ascii="Cambria Math" w:hAnsi="Cambria Math" w:cstheme="majorHAnsi"/>
              <w:sz w:val="24"/>
              <w:szCs w:val="24"/>
            </w:rPr>
            <m:t>Z</m:t>
          </w:ins>
        </m:r>
      </m:oMath>
      <w:ins w:id="87" w:author="Ritchie, Andrew C. [12]" w:date="2018-05-29T14:51:00Z">
        <w:r w:rsidR="00981C0C" w:rsidRPr="00942BCC" w:rsidDel="00981C0C">
          <w:rPr>
            <w:rFonts w:asciiTheme="majorHAnsi" w:hAnsiTheme="majorHAnsi" w:cstheme="majorHAnsi"/>
            <w:i/>
            <w:sz w:val="24"/>
            <w:szCs w:val="24"/>
          </w:rPr>
          <w:t xml:space="preserve"> </w:t>
        </w:r>
      </w:ins>
      <w:del w:id="88" w:author="Ritchie, Andrew C. [12]" w:date="2018-05-29T14:51:00Z">
        <w:r w:rsidRPr="00942BCC" w:rsidDel="00981C0C">
          <w:rPr>
            <w:rFonts w:asciiTheme="majorHAnsi" w:hAnsiTheme="majorHAnsi" w:cstheme="majorHAnsi"/>
            <w:i/>
            <w:sz w:val="24"/>
            <w:szCs w:val="24"/>
          </w:rPr>
          <w:delText>Z</w:delText>
        </w:r>
        <w:r w:rsidDel="00981C0C">
          <w:rPr>
            <w:rFonts w:asciiTheme="majorHAnsi" w:hAnsiTheme="majorHAnsi" w:cstheme="majorHAnsi"/>
            <w:sz w:val="24"/>
            <w:szCs w:val="24"/>
          </w:rPr>
          <w:delText xml:space="preserve"> </w:delText>
        </w:r>
      </w:del>
      <w:r>
        <w:rPr>
          <w:rFonts w:asciiTheme="majorHAnsi" w:hAnsiTheme="majorHAnsi" w:cstheme="majorHAnsi"/>
          <w:sz w:val="24"/>
          <w:szCs w:val="24"/>
        </w:rPr>
        <w:t xml:space="preserve">is a normalization constant, and </w:t>
      </w:r>
      <m:oMath>
        <m:r>
          <w:ins w:id="89" w:author="Ritchie, Andrew C. [12]" w:date="2018-05-29T14:51:00Z">
            <w:rPr>
              <w:rFonts w:ascii="Cambria Math" w:hAnsi="Cambria Math" w:cstheme="majorHAnsi"/>
              <w:sz w:val="24"/>
              <w:szCs w:val="24"/>
            </w:rPr>
            <m:t>E</m:t>
          </w:ins>
        </m:r>
      </m:oMath>
      <w:ins w:id="90" w:author="Ritchie, Andrew C. [12]" w:date="2018-05-29T14:51:00Z">
        <w:r w:rsidR="00981C0C" w:rsidRPr="00942BCC" w:rsidDel="00981C0C">
          <w:rPr>
            <w:rFonts w:asciiTheme="majorHAnsi" w:hAnsiTheme="majorHAnsi" w:cstheme="majorHAnsi"/>
            <w:i/>
            <w:sz w:val="24"/>
            <w:szCs w:val="24"/>
          </w:rPr>
          <w:t xml:space="preserve"> </w:t>
        </w:r>
      </w:ins>
      <w:del w:id="91" w:author="Ritchie, Andrew C. [12]" w:date="2018-05-29T14:51:00Z">
        <w:r w:rsidRPr="00942BCC" w:rsidDel="00981C0C">
          <w:rPr>
            <w:rFonts w:asciiTheme="majorHAnsi" w:hAnsiTheme="majorHAnsi" w:cstheme="majorHAnsi"/>
            <w:i/>
            <w:sz w:val="24"/>
            <w:szCs w:val="24"/>
          </w:rPr>
          <w:delText>E</w:delText>
        </w:r>
        <w:r w:rsidDel="00981C0C">
          <w:rPr>
            <w:rFonts w:asciiTheme="majorHAnsi" w:hAnsiTheme="majorHAnsi" w:cstheme="majorHAnsi"/>
            <w:sz w:val="24"/>
            <w:szCs w:val="24"/>
          </w:rPr>
          <w:delText xml:space="preserve"> </w:delText>
        </w:r>
      </w:del>
      <w:r>
        <w:rPr>
          <w:rFonts w:asciiTheme="majorHAnsi" w:hAnsiTheme="majorHAnsi" w:cstheme="majorHAnsi"/>
          <w:sz w:val="24"/>
          <w:szCs w:val="24"/>
        </w:rPr>
        <w:t>is an energy function that is minimized, obtained by</w:t>
      </w:r>
    </w:p>
    <w:p w14:paraId="51234DA4" w14:textId="6E8DE9D8" w:rsidR="00942BCC" w:rsidRDefault="00BE28D4" w:rsidP="00942BCC">
      <w:pPr>
        <w:jc w:val="both"/>
        <w:rPr>
          <w:rFonts w:asciiTheme="majorHAnsi" w:hAnsiTheme="majorHAnsi" w:cstheme="majorHAnsi"/>
          <w:sz w:val="24"/>
          <w:szCs w:val="24"/>
        </w:rPr>
      </w:pPr>
      <m:oMathPara>
        <m:oMath>
          <m:r>
            <m:rPr>
              <m:sty m:val="p"/>
            </m:rPr>
            <w:rPr>
              <w:rFonts w:ascii="Cambria Math" w:hAnsi="Cambria Math" w:cstheme="majorHAnsi"/>
              <w:sz w:val="24"/>
              <w:szCs w:val="24"/>
            </w:rPr>
            <m:t>E</m:t>
          </m:r>
          <m:d>
            <m:dPr>
              <m:ctrlPr>
                <w:rPr>
                  <w:rFonts w:ascii="Cambria Math" w:hAnsi="Cambria Math" w:cstheme="majorHAnsi"/>
                  <w:sz w:val="24"/>
                  <w:szCs w:val="24"/>
                </w:rPr>
              </m:ctrlPr>
            </m:dPr>
            <m:e>
              <m:r>
                <w:rPr>
                  <w:rFonts w:ascii="Cambria Math" w:hAnsi="Cambria Math" w:cstheme="majorHAnsi"/>
                  <w:sz w:val="24"/>
                  <w:szCs w:val="24"/>
                </w:rPr>
                <m:t>y</m:t>
              </m:r>
            </m:e>
            <m:e>
              <m:r>
                <w:rPr>
                  <w:rFonts w:ascii="Cambria Math" w:hAnsi="Cambria Math" w:cstheme="majorHAnsi"/>
                  <w:sz w:val="24"/>
                  <w:szCs w:val="24"/>
                </w:rPr>
                <m:t>x</m:t>
              </m:r>
              <m:r>
                <m:rPr>
                  <m:sty m:val="p"/>
                </m:rPr>
                <w:rPr>
                  <w:rFonts w:ascii="Cambria Math" w:hAnsi="Cambria Math" w:cstheme="majorHAnsi"/>
                  <w:sz w:val="24"/>
                  <w:szCs w:val="24"/>
                </w:rPr>
                <m:t>,</m:t>
              </m:r>
              <m:r>
                <w:rPr>
                  <w:rFonts w:ascii="Cambria Math" w:hAnsi="Cambria Math" w:cstheme="majorHAnsi"/>
                  <w:sz w:val="24"/>
                  <w:szCs w:val="24"/>
                </w:rPr>
                <m:t>θ</m:t>
              </m:r>
            </m:e>
          </m:d>
          <m:r>
            <w:rPr>
              <w:rFonts w:ascii="Cambria Math" w:hAnsi="Cambria Math" w:cstheme="majorHAnsi"/>
              <w:sz w:val="24"/>
              <w:szCs w:val="24"/>
            </w:rPr>
            <m:t xml:space="preserve">= </m:t>
          </m:r>
          <m:nary>
            <m:naryPr>
              <m:chr m:val="∑"/>
              <m:limLoc m:val="undOvr"/>
              <m:supHide m:val="1"/>
              <m:ctrlPr>
                <w:rPr>
                  <w:rFonts w:ascii="Cambria Math" w:hAnsi="Cambria Math" w:cstheme="majorHAnsi"/>
                  <w:i/>
                  <w:sz w:val="24"/>
                  <w:szCs w:val="24"/>
                </w:rPr>
              </m:ctrlPr>
            </m:naryPr>
            <m:sub>
              <m:r>
                <w:rPr>
                  <w:rFonts w:ascii="Cambria Math" w:hAnsi="Cambria Math" w:cstheme="majorHAnsi"/>
                  <w:sz w:val="24"/>
                  <w:szCs w:val="24"/>
                </w:rPr>
                <m:t>i</m:t>
              </m:r>
            </m:sub>
            <m:sup/>
            <m:e>
              <m:sSub>
                <m:sSubPr>
                  <m:ctrlPr>
                    <w:rPr>
                      <w:rFonts w:ascii="Cambria Math" w:hAnsi="Cambria Math" w:cstheme="majorHAnsi"/>
                      <w:sz w:val="24"/>
                      <w:szCs w:val="24"/>
                    </w:rPr>
                  </m:ctrlPr>
                </m:sSubPr>
                <m:e>
                  <m:r>
                    <w:rPr>
                      <w:rFonts w:ascii="Cambria Math" w:hAnsi="Cambria Math" w:cstheme="majorHAnsi"/>
                      <w:sz w:val="24"/>
                      <w:szCs w:val="24"/>
                    </w:rPr>
                    <m:t>ψ</m:t>
                  </m:r>
                </m:e>
                <m:sub>
                  <m:r>
                    <w:rPr>
                      <w:rFonts w:ascii="Cambria Math" w:hAnsi="Cambria Math" w:cstheme="majorHAnsi"/>
                      <w:sz w:val="24"/>
                      <w:szCs w:val="24"/>
                    </w:rPr>
                    <m:t>i</m:t>
                  </m:r>
                </m:sub>
              </m:sSub>
              <m:d>
                <m:dPr>
                  <m:ctrlPr>
                    <w:rPr>
                      <w:rFonts w:ascii="Cambria Math" w:hAnsi="Cambria Math" w:cstheme="majorHAnsi"/>
                      <w:sz w:val="24"/>
                      <w:szCs w:val="24"/>
                    </w:rPr>
                  </m:ctrlPr>
                </m:dPr>
                <m:e>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i</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x</m:t>
                      </m:r>
                    </m:e>
                    <m:sub>
                      <m:r>
                        <w:rPr>
                          <w:rFonts w:ascii="Cambria Math" w:hAnsi="Cambria Math" w:cstheme="majorHAnsi"/>
                          <w:sz w:val="24"/>
                          <w:szCs w:val="24"/>
                        </w:rPr>
                        <m:t>i</m:t>
                      </m:r>
                    </m:sub>
                  </m:sSub>
                </m:e>
                <m:e>
                  <m:r>
                    <w:rPr>
                      <w:rFonts w:ascii="Cambria Math" w:hAnsi="Cambria Math" w:cstheme="majorHAnsi"/>
                      <w:sz w:val="24"/>
                      <w:szCs w:val="24"/>
                    </w:rPr>
                    <m:t>θ</m:t>
                  </m:r>
                </m:e>
              </m:d>
            </m:e>
          </m:nary>
          <m:r>
            <m:rPr>
              <m:sty m:val="p"/>
            </m:rPr>
            <w:rPr>
              <w:rFonts w:ascii="Cambria Math" w:hAnsi="Cambria Math" w:cstheme="majorHAnsi"/>
              <w:sz w:val="24"/>
              <w:szCs w:val="24"/>
            </w:rPr>
            <m:t xml:space="preserve">+ </m:t>
          </m:r>
          <m:nary>
            <m:naryPr>
              <m:chr m:val="∑"/>
              <m:limLoc m:val="undOvr"/>
              <m:supHide m:val="1"/>
              <m:ctrlPr>
                <w:rPr>
                  <w:rFonts w:ascii="Cambria Math" w:hAnsi="Cambria Math" w:cstheme="majorHAnsi"/>
                  <w:sz w:val="24"/>
                  <w:szCs w:val="24"/>
                </w:rPr>
              </m:ctrlPr>
            </m:naryPr>
            <m:sub>
              <m:r>
                <w:rPr>
                  <w:rFonts w:ascii="Cambria Math" w:hAnsi="Cambria Math" w:cstheme="majorHAnsi"/>
                  <w:sz w:val="24"/>
                  <w:szCs w:val="24"/>
                </w:rPr>
                <m:t>i&lt;j</m:t>
              </m:r>
            </m:sub>
            <m:sup/>
            <m:e>
              <m:sSub>
                <m:sSubPr>
                  <m:ctrlPr>
                    <w:rPr>
                      <w:rFonts w:ascii="Cambria Math" w:hAnsi="Cambria Math" w:cstheme="majorHAnsi"/>
                      <w:sz w:val="24"/>
                      <w:szCs w:val="24"/>
                    </w:rPr>
                  </m:ctrlPr>
                </m:sSubPr>
                <m:e>
                  <m:r>
                    <w:rPr>
                      <w:rFonts w:ascii="Cambria Math" w:hAnsi="Cambria Math" w:cstheme="majorHAnsi"/>
                      <w:sz w:val="24"/>
                      <w:szCs w:val="24"/>
                    </w:rPr>
                    <m:t>ψ</m:t>
                  </m:r>
                </m:e>
                <m:sub>
                  <m:r>
                    <w:rPr>
                      <w:rFonts w:ascii="Cambria Math" w:hAnsi="Cambria Math" w:cstheme="majorHAnsi"/>
                      <w:sz w:val="24"/>
                      <w:szCs w:val="24"/>
                    </w:rPr>
                    <m:t>ij</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i</m:t>
                  </m:r>
                </m:sub>
              </m:sSub>
              <m: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j</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f</m:t>
                  </m:r>
                </m:e>
                <m:sub>
                  <m:r>
                    <w:rPr>
                      <w:rFonts w:ascii="Cambria Math" w:hAnsi="Cambria Math" w:cstheme="majorHAnsi"/>
                      <w:sz w:val="24"/>
                      <w:szCs w:val="24"/>
                    </w:rPr>
                    <m:t>i</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f</m:t>
                  </m:r>
                </m:e>
                <m:sub>
                  <m:r>
                    <w:rPr>
                      <w:rFonts w:ascii="Cambria Math" w:hAnsi="Cambria Math" w:cstheme="majorHAnsi"/>
                      <w:sz w:val="24"/>
                      <w:szCs w:val="24"/>
                    </w:rPr>
                    <m:t>j</m:t>
                  </m:r>
                </m:sub>
              </m:sSub>
              <m:r>
                <m:rPr>
                  <m:sty m:val="p"/>
                </m:rPr>
                <w:rPr>
                  <w:rFonts w:ascii="Cambria Math" w:hAnsi="Cambria Math" w:cstheme="majorHAnsi"/>
                  <w:sz w:val="24"/>
                  <w:szCs w:val="24"/>
                </w:rPr>
                <m:t>|</m:t>
              </m:r>
              <m:r>
                <w:rPr>
                  <w:rFonts w:ascii="Cambria Math" w:hAnsi="Cambria Math" w:cstheme="majorHAnsi"/>
                  <w:sz w:val="24"/>
                  <w:szCs w:val="24"/>
                </w:rPr>
                <m:t>θ</m:t>
              </m:r>
              <m:r>
                <m:rPr>
                  <m:sty m:val="p"/>
                </m:rPr>
                <w:rPr>
                  <w:rFonts w:ascii="Cambria Math" w:hAnsiTheme="majorHAnsi" w:cstheme="majorHAnsi"/>
                  <w:sz w:val="24"/>
                  <w:szCs w:val="24"/>
                </w:rPr>
                <m:t>)</m:t>
              </m:r>
            </m:e>
          </m:nary>
          <m:r>
            <m:rPr>
              <m:sty m:val="p"/>
            </m:rPr>
            <w:rPr>
              <w:rFonts w:ascii="Cambria Math" w:hAnsi="Cambria Math" w:cstheme="majorHAnsi"/>
              <w:sz w:val="24"/>
              <w:szCs w:val="24"/>
            </w:rPr>
            <m:t xml:space="preserve"> </m:t>
          </m:r>
        </m:oMath>
      </m:oMathPara>
    </w:p>
    <w:p w14:paraId="0358AB8E" w14:textId="4410FA36" w:rsidR="00A95586" w:rsidRDefault="004402B3" w:rsidP="00A95586">
      <w:pPr>
        <w:jc w:val="both"/>
        <w:rPr>
          <w:rFonts w:asciiTheme="majorHAnsi" w:hAnsiTheme="majorHAnsi" w:cstheme="majorHAnsi"/>
          <w:sz w:val="24"/>
          <w:szCs w:val="24"/>
        </w:rPr>
      </w:pPr>
      <w:r w:rsidRPr="004402B3">
        <w:rPr>
          <w:rFonts w:asciiTheme="majorHAnsi" w:hAnsiTheme="majorHAnsi" w:cstheme="majorHAnsi"/>
          <w:sz w:val="24"/>
          <w:szCs w:val="24"/>
        </w:rPr>
        <w:t xml:space="preserve">where </w:t>
      </w:r>
      <m:oMath>
        <m:r>
          <w:ins w:id="92" w:author="Ritchie, Andrew C. [12]" w:date="2018-05-29T14:52:00Z">
            <w:rPr>
              <w:rFonts w:ascii="Cambria Math" w:hAnsi="Cambria Math" w:cstheme="majorHAnsi"/>
              <w:sz w:val="24"/>
              <w:szCs w:val="24"/>
            </w:rPr>
            <m:t>i</m:t>
          </w:ins>
        </m:r>
      </m:oMath>
      <w:ins w:id="93" w:author="Ritchie, Andrew C. [12]" w:date="2018-05-29T14:52:00Z">
        <w:r w:rsidR="00981C0C" w:rsidRPr="004402B3" w:rsidDel="00981C0C">
          <w:rPr>
            <w:rFonts w:asciiTheme="majorHAnsi" w:hAnsiTheme="majorHAnsi" w:cstheme="majorHAnsi"/>
            <w:i/>
            <w:sz w:val="24"/>
            <w:szCs w:val="24"/>
          </w:rPr>
          <w:t xml:space="preserve"> </w:t>
        </w:r>
      </w:ins>
      <w:del w:id="94" w:author="Ritchie, Andrew C. [12]" w:date="2018-05-29T14:52:00Z">
        <w:r w:rsidRPr="004402B3" w:rsidDel="00981C0C">
          <w:rPr>
            <w:rFonts w:asciiTheme="majorHAnsi" w:hAnsiTheme="majorHAnsi" w:cstheme="majorHAnsi"/>
            <w:i/>
            <w:sz w:val="24"/>
            <w:szCs w:val="24"/>
          </w:rPr>
          <w:delText>i</w:delText>
        </w:r>
        <w:r w:rsidRPr="004402B3" w:rsidDel="00981C0C">
          <w:rPr>
            <w:rFonts w:asciiTheme="majorHAnsi" w:hAnsiTheme="majorHAnsi" w:cstheme="majorHAnsi"/>
            <w:sz w:val="24"/>
            <w:szCs w:val="24"/>
          </w:rPr>
          <w:delText xml:space="preserve"> </w:delText>
        </w:r>
      </w:del>
      <w:r w:rsidRPr="004402B3">
        <w:rPr>
          <w:rFonts w:asciiTheme="majorHAnsi" w:hAnsiTheme="majorHAnsi" w:cstheme="majorHAnsi"/>
          <w:sz w:val="24"/>
          <w:szCs w:val="24"/>
        </w:rPr>
        <w:t xml:space="preserve">and </w:t>
      </w:r>
      <m:oMath>
        <m:r>
          <w:ins w:id="95" w:author="Ritchie, Andrew C. [12]" w:date="2018-05-29T14:52:00Z">
            <w:rPr>
              <w:rFonts w:ascii="Cambria Math" w:hAnsi="Cambria Math" w:cstheme="majorHAnsi"/>
              <w:sz w:val="24"/>
              <w:szCs w:val="24"/>
            </w:rPr>
            <m:t>j</m:t>
          </w:ins>
        </m:r>
      </m:oMath>
      <w:ins w:id="96" w:author="Ritchie, Andrew C. [12]" w:date="2018-05-29T14:52:00Z">
        <w:r w:rsidR="00981C0C" w:rsidRPr="004402B3" w:rsidDel="00981C0C">
          <w:rPr>
            <w:rFonts w:asciiTheme="majorHAnsi" w:hAnsiTheme="majorHAnsi" w:cstheme="majorHAnsi"/>
            <w:i/>
            <w:sz w:val="24"/>
            <w:szCs w:val="24"/>
          </w:rPr>
          <w:t xml:space="preserve"> </w:t>
        </w:r>
      </w:ins>
      <w:del w:id="97" w:author="Ritchie, Andrew C. [12]" w:date="2018-05-29T14:52:00Z">
        <w:r w:rsidRPr="004402B3" w:rsidDel="00981C0C">
          <w:rPr>
            <w:rFonts w:asciiTheme="majorHAnsi" w:hAnsiTheme="majorHAnsi" w:cstheme="majorHAnsi"/>
            <w:i/>
            <w:sz w:val="24"/>
            <w:szCs w:val="24"/>
          </w:rPr>
          <w:delText>j</w:delText>
        </w:r>
        <w:r w:rsidRPr="004402B3" w:rsidDel="00981C0C">
          <w:rPr>
            <w:rFonts w:asciiTheme="majorHAnsi" w:hAnsiTheme="majorHAnsi" w:cstheme="majorHAnsi"/>
            <w:sz w:val="24"/>
            <w:szCs w:val="24"/>
          </w:rPr>
          <w:delText xml:space="preserve"> </w:delText>
        </w:r>
      </w:del>
      <w:r>
        <w:rPr>
          <w:rFonts w:asciiTheme="majorHAnsi" w:hAnsiTheme="majorHAnsi" w:cstheme="majorHAnsi"/>
          <w:sz w:val="24"/>
          <w:szCs w:val="24"/>
        </w:rPr>
        <w:t xml:space="preserve">are pixel locations in the </w:t>
      </w:r>
      <w:commentRangeStart w:id="98"/>
      <w:r>
        <w:rPr>
          <w:rFonts w:asciiTheme="majorHAnsi" w:hAnsiTheme="majorHAnsi" w:cstheme="majorHAnsi"/>
          <w:sz w:val="24"/>
          <w:szCs w:val="24"/>
        </w:rPr>
        <w:t>horizontal</w:t>
      </w:r>
      <w:ins w:id="99" w:author="Ritchie, Andrew C. [11]" w:date="2018-05-29T14:47:00Z">
        <w:r w:rsidR="00981C0C">
          <w:rPr>
            <w:rFonts w:asciiTheme="majorHAnsi" w:hAnsiTheme="majorHAnsi" w:cstheme="majorHAnsi"/>
            <w:sz w:val="24"/>
            <w:szCs w:val="24"/>
          </w:rPr>
          <w:t xml:space="preserve"> (row)</w:t>
        </w:r>
      </w:ins>
      <w:r>
        <w:rPr>
          <w:rFonts w:asciiTheme="majorHAnsi" w:hAnsiTheme="majorHAnsi" w:cstheme="majorHAnsi"/>
          <w:sz w:val="24"/>
          <w:szCs w:val="24"/>
        </w:rPr>
        <w:t xml:space="preserve"> and vertical</w:t>
      </w:r>
      <w:ins w:id="100" w:author="Ritchie, Andrew C. [11]" w:date="2018-05-29T14:47:00Z">
        <w:r w:rsidR="00981C0C">
          <w:rPr>
            <w:rFonts w:asciiTheme="majorHAnsi" w:hAnsiTheme="majorHAnsi" w:cstheme="majorHAnsi"/>
            <w:sz w:val="24"/>
            <w:szCs w:val="24"/>
          </w:rPr>
          <w:t xml:space="preserve"> (column)</w:t>
        </w:r>
      </w:ins>
      <w:r>
        <w:rPr>
          <w:rFonts w:asciiTheme="majorHAnsi" w:hAnsiTheme="majorHAnsi" w:cstheme="majorHAnsi"/>
          <w:sz w:val="24"/>
          <w:szCs w:val="24"/>
        </w:rPr>
        <w:t xml:space="preserve"> dimensions</w:t>
      </w:r>
      <w:commentRangeEnd w:id="98"/>
      <w:r w:rsidR="00981C0C">
        <w:rPr>
          <w:rStyle w:val="CommentReference"/>
        </w:rPr>
        <w:commentReference w:id="98"/>
      </w:r>
      <w:r w:rsidRPr="004402B3">
        <w:rPr>
          <w:rFonts w:asciiTheme="majorHAnsi" w:hAnsiTheme="majorHAnsi" w:cstheme="majorHAnsi"/>
          <w:sz w:val="24"/>
          <w:szCs w:val="24"/>
        </w:rPr>
        <w:t xml:space="preserve">. The vectors </w:t>
      </w:r>
      <m:oMath>
        <m:sSub>
          <m:sSubPr>
            <m:ctrlPr>
              <w:ins w:id="101" w:author="Ritchie, Andrew C. [12]" w:date="2018-05-29T14:52:00Z">
                <w:rPr>
                  <w:rFonts w:ascii="Cambria Math" w:hAnsi="Cambria Math" w:cstheme="majorHAnsi"/>
                  <w:sz w:val="24"/>
                  <w:szCs w:val="24"/>
                </w:rPr>
              </w:ins>
            </m:ctrlPr>
          </m:sSubPr>
          <m:e>
            <m:r>
              <w:ins w:id="102" w:author="Ritchie, Andrew C. [12]" w:date="2018-05-29T14:52:00Z">
                <w:rPr>
                  <w:rFonts w:ascii="Cambria Math" w:hAnsi="Cambria Math" w:cstheme="majorHAnsi"/>
                  <w:sz w:val="24"/>
                  <w:szCs w:val="24"/>
                </w:rPr>
                <m:t>f</m:t>
              </w:ins>
            </m:r>
          </m:e>
          <m:sub>
            <m:r>
              <w:ins w:id="103" w:author="Ritchie, Andrew C. [12]" w:date="2018-05-29T14:52:00Z">
                <w:rPr>
                  <w:rFonts w:ascii="Cambria Math" w:hAnsi="Cambria Math" w:cstheme="majorHAnsi"/>
                  <w:sz w:val="24"/>
                  <w:szCs w:val="24"/>
                </w:rPr>
                <m:t>i</m:t>
              </w:ins>
            </m:r>
          </m:sub>
        </m:sSub>
      </m:oMath>
      <w:del w:id="104" w:author="Ritchie, Andrew C. [12]" w:date="2018-05-29T14:52:00Z">
        <w:r w:rsidRPr="004402B3" w:rsidDel="00981C0C">
          <w:rPr>
            <w:rFonts w:asciiTheme="majorHAnsi" w:hAnsiTheme="majorHAnsi" w:cstheme="majorHAnsi"/>
            <w:i/>
            <w:sz w:val="24"/>
            <w:szCs w:val="24"/>
          </w:rPr>
          <w:delText>f</w:delText>
        </w:r>
        <w:r w:rsidRPr="004402B3" w:rsidDel="00981C0C">
          <w:rPr>
            <w:rFonts w:asciiTheme="majorHAnsi" w:hAnsiTheme="majorHAnsi" w:cstheme="majorHAnsi"/>
            <w:i/>
            <w:sz w:val="24"/>
            <w:szCs w:val="24"/>
            <w:vertAlign w:val="subscript"/>
          </w:rPr>
          <w:delText>i</w:delText>
        </w:r>
        <w:r w:rsidRPr="004402B3" w:rsidDel="00981C0C">
          <w:rPr>
            <w:rFonts w:asciiTheme="majorHAnsi" w:hAnsiTheme="majorHAnsi" w:cstheme="majorHAnsi"/>
            <w:sz w:val="24"/>
            <w:szCs w:val="24"/>
          </w:rPr>
          <w:delText xml:space="preserve"> </w:delText>
        </w:r>
      </w:del>
      <w:r w:rsidRPr="004402B3">
        <w:rPr>
          <w:rFonts w:asciiTheme="majorHAnsi" w:hAnsiTheme="majorHAnsi" w:cstheme="majorHAnsi"/>
          <w:sz w:val="24"/>
          <w:szCs w:val="24"/>
        </w:rPr>
        <w:t xml:space="preserve">and </w:t>
      </w:r>
      <m:oMath>
        <m:sSub>
          <m:sSubPr>
            <m:ctrlPr>
              <w:ins w:id="105" w:author="Ritchie, Andrew C. [12]" w:date="2018-05-29T14:52:00Z">
                <w:rPr>
                  <w:rFonts w:ascii="Cambria Math" w:hAnsi="Cambria Math" w:cstheme="majorHAnsi"/>
                  <w:sz w:val="24"/>
                  <w:szCs w:val="24"/>
                </w:rPr>
              </w:ins>
            </m:ctrlPr>
          </m:sSubPr>
          <m:e>
            <m:r>
              <w:ins w:id="106" w:author="Ritchie, Andrew C. [12]" w:date="2018-05-29T14:52:00Z">
                <w:rPr>
                  <w:rFonts w:ascii="Cambria Math" w:hAnsi="Cambria Math" w:cstheme="majorHAnsi"/>
                  <w:sz w:val="24"/>
                  <w:szCs w:val="24"/>
                </w:rPr>
                <m:t>f</m:t>
              </w:ins>
            </m:r>
          </m:e>
          <m:sub>
            <m:r>
              <w:ins w:id="107" w:author="Ritchie, Andrew C. [12]" w:date="2018-05-29T14:52:00Z">
                <w:rPr>
                  <w:rFonts w:ascii="Cambria Math" w:hAnsi="Cambria Math" w:cstheme="majorHAnsi"/>
                  <w:sz w:val="24"/>
                  <w:szCs w:val="24"/>
                </w:rPr>
                <m:t>j</m:t>
              </w:ins>
            </m:r>
          </m:sub>
        </m:sSub>
      </m:oMath>
      <w:del w:id="108" w:author="Ritchie, Andrew C. [12]" w:date="2018-05-29T14:52:00Z">
        <w:r w:rsidRPr="004402B3" w:rsidDel="00981C0C">
          <w:rPr>
            <w:rFonts w:asciiTheme="majorHAnsi" w:hAnsiTheme="majorHAnsi" w:cstheme="majorHAnsi"/>
            <w:i/>
            <w:sz w:val="24"/>
            <w:szCs w:val="24"/>
          </w:rPr>
          <w:delText>f</w:delText>
        </w:r>
        <w:r w:rsidRPr="004402B3" w:rsidDel="00981C0C">
          <w:rPr>
            <w:rFonts w:asciiTheme="majorHAnsi" w:hAnsiTheme="majorHAnsi" w:cstheme="majorHAnsi"/>
            <w:i/>
            <w:sz w:val="24"/>
            <w:szCs w:val="24"/>
            <w:vertAlign w:val="subscript"/>
          </w:rPr>
          <w:delText>j</w:delText>
        </w:r>
        <w:r w:rsidRPr="004402B3" w:rsidDel="00981C0C">
          <w:rPr>
            <w:rFonts w:asciiTheme="majorHAnsi" w:hAnsiTheme="majorHAnsi" w:cstheme="majorHAnsi"/>
            <w:sz w:val="24"/>
            <w:szCs w:val="24"/>
          </w:rPr>
          <w:delText xml:space="preserve"> </w:delText>
        </w:r>
      </w:del>
      <w:r w:rsidRPr="004402B3">
        <w:rPr>
          <w:rFonts w:asciiTheme="majorHAnsi" w:hAnsiTheme="majorHAnsi" w:cstheme="majorHAnsi"/>
          <w:sz w:val="24"/>
          <w:szCs w:val="24"/>
        </w:rPr>
        <w:t xml:space="preserve">are features created from </w:t>
      </w:r>
      <m:oMath>
        <m:sSub>
          <m:sSubPr>
            <m:ctrlPr>
              <w:ins w:id="109" w:author="Ritchie, Andrew C. [12]" w:date="2018-05-29T14:53:00Z">
                <w:rPr>
                  <w:rFonts w:ascii="Cambria Math" w:hAnsi="Cambria Math" w:cstheme="majorHAnsi"/>
                  <w:sz w:val="24"/>
                  <w:szCs w:val="24"/>
                </w:rPr>
              </w:ins>
            </m:ctrlPr>
          </m:sSubPr>
          <m:e>
            <m:r>
              <w:ins w:id="110" w:author="Ritchie, Andrew C. [12]" w:date="2018-05-29T14:53:00Z">
                <w:rPr>
                  <w:rFonts w:ascii="Cambria Math" w:hAnsi="Cambria Math" w:cstheme="majorHAnsi"/>
                  <w:sz w:val="24"/>
                  <w:szCs w:val="24"/>
                </w:rPr>
                <m:t>x</m:t>
              </w:ins>
            </m:r>
          </m:e>
          <m:sub>
            <m:r>
              <w:ins w:id="111" w:author="Ritchie, Andrew C. [12]" w:date="2018-05-29T14:53:00Z">
                <w:rPr>
                  <w:rFonts w:ascii="Cambria Math" w:hAnsi="Cambria Math" w:cstheme="majorHAnsi"/>
                  <w:sz w:val="24"/>
                  <w:szCs w:val="24"/>
                </w:rPr>
                <m:t>i</m:t>
              </w:ins>
            </m:r>
          </m:sub>
        </m:sSub>
      </m:oMath>
      <w:del w:id="112" w:author="Ritchie, Andrew C. [12]" w:date="2018-05-29T14:53:00Z">
        <w:r w:rsidRPr="004402B3" w:rsidDel="00981C0C">
          <w:rPr>
            <w:rFonts w:asciiTheme="majorHAnsi" w:hAnsiTheme="majorHAnsi" w:cstheme="majorHAnsi"/>
            <w:b/>
            <w:i/>
            <w:sz w:val="24"/>
            <w:szCs w:val="24"/>
          </w:rPr>
          <w:delText>x</w:delText>
        </w:r>
        <w:r w:rsidDel="00981C0C">
          <w:rPr>
            <w:rFonts w:asciiTheme="majorHAnsi" w:hAnsiTheme="majorHAnsi" w:cstheme="majorHAnsi"/>
            <w:sz w:val="24"/>
            <w:szCs w:val="24"/>
          </w:rPr>
          <w:delText>,</w:delText>
        </w:r>
      </w:del>
      <w:r>
        <w:rPr>
          <w:rFonts w:asciiTheme="majorHAnsi" w:hAnsiTheme="majorHAnsi" w:cstheme="majorHAnsi"/>
          <w:sz w:val="24"/>
          <w:szCs w:val="24"/>
        </w:rPr>
        <w:t xml:space="preserve"> which </w:t>
      </w:r>
      <w:r w:rsidRPr="004402B3">
        <w:rPr>
          <w:rFonts w:asciiTheme="majorHAnsi" w:hAnsiTheme="majorHAnsi" w:cstheme="majorHAnsi"/>
          <w:sz w:val="24"/>
          <w:szCs w:val="24"/>
        </w:rPr>
        <w:t xml:space="preserve">are a function of both the relative position as well as </w:t>
      </w:r>
      <w:r>
        <w:rPr>
          <w:rFonts w:asciiTheme="majorHAnsi" w:hAnsiTheme="majorHAnsi" w:cstheme="majorHAnsi"/>
          <w:sz w:val="24"/>
          <w:szCs w:val="24"/>
        </w:rPr>
        <w:t>intensities</w:t>
      </w:r>
      <w:r w:rsidRPr="004402B3">
        <w:rPr>
          <w:rFonts w:asciiTheme="majorHAnsi" w:hAnsiTheme="majorHAnsi" w:cstheme="majorHAnsi"/>
          <w:sz w:val="24"/>
          <w:szCs w:val="24"/>
        </w:rPr>
        <w:t xml:space="preserve"> of the </w:t>
      </w:r>
      <w:r>
        <w:rPr>
          <w:rFonts w:asciiTheme="majorHAnsi" w:hAnsiTheme="majorHAnsi" w:cstheme="majorHAnsi"/>
          <w:sz w:val="24"/>
          <w:szCs w:val="24"/>
        </w:rPr>
        <w:t>image pixels</w:t>
      </w:r>
      <w:r w:rsidRPr="004402B3">
        <w:rPr>
          <w:rFonts w:asciiTheme="majorHAnsi" w:hAnsiTheme="majorHAnsi" w:cstheme="majorHAnsi"/>
          <w:sz w:val="24"/>
          <w:szCs w:val="24"/>
        </w:rPr>
        <w:t xml:space="preserve">. </w:t>
      </w:r>
      <w:r>
        <w:rPr>
          <w:rFonts w:asciiTheme="majorHAnsi" w:hAnsiTheme="majorHAnsi" w:cstheme="majorHAnsi"/>
          <w:sz w:val="24"/>
          <w:szCs w:val="24"/>
        </w:rPr>
        <w:t xml:space="preserve">The term </w:t>
      </w:r>
      <m:oMath>
        <m:sSub>
          <m:sSubPr>
            <m:ctrlPr>
              <w:rPr>
                <w:rFonts w:ascii="Cambria Math" w:hAnsi="Cambria Math" w:cstheme="majorHAnsi"/>
                <w:sz w:val="24"/>
                <w:szCs w:val="24"/>
              </w:rPr>
            </m:ctrlPr>
          </m:sSubPr>
          <m:e>
            <m:r>
              <w:rPr>
                <w:rFonts w:ascii="Cambria Math" w:hAnsi="Cambria Math" w:cstheme="majorHAnsi"/>
                <w:sz w:val="24"/>
                <w:szCs w:val="24"/>
              </w:rPr>
              <m:t>ψ</m:t>
            </m:r>
          </m:e>
          <m:sub>
            <m:r>
              <w:rPr>
                <w:rFonts w:ascii="Cambria Math" w:hAnsi="Cambria Math" w:cstheme="majorHAnsi"/>
                <w:sz w:val="24"/>
                <w:szCs w:val="24"/>
              </w:rPr>
              <m:t>i</m:t>
            </m:r>
          </m:sub>
        </m:sSub>
      </m:oMath>
      <w:r w:rsidRPr="004402B3">
        <w:rPr>
          <w:rFonts w:asciiTheme="majorHAnsi" w:hAnsiTheme="majorHAnsi" w:cstheme="majorHAnsi"/>
          <w:sz w:val="24"/>
          <w:szCs w:val="24"/>
        </w:rPr>
        <w:t xml:space="preserve"> </w:t>
      </w:r>
      <w:r>
        <w:rPr>
          <w:rFonts w:asciiTheme="majorHAnsi" w:hAnsiTheme="majorHAnsi" w:cstheme="majorHAnsi"/>
          <w:sz w:val="24"/>
          <w:szCs w:val="24"/>
        </w:rPr>
        <w:t>indicate so-called ‘</w:t>
      </w:r>
      <w:r w:rsidRPr="004402B3">
        <w:rPr>
          <w:rFonts w:asciiTheme="majorHAnsi" w:hAnsiTheme="majorHAnsi" w:cstheme="majorHAnsi"/>
          <w:sz w:val="24"/>
          <w:szCs w:val="24"/>
        </w:rPr>
        <w:t>unary potentials</w:t>
      </w:r>
      <w:r>
        <w:rPr>
          <w:rFonts w:asciiTheme="majorHAnsi" w:hAnsiTheme="majorHAnsi" w:cstheme="majorHAnsi"/>
          <w:sz w:val="24"/>
          <w:szCs w:val="24"/>
        </w:rPr>
        <w:t>’, which</w:t>
      </w:r>
      <w:r w:rsidRPr="004402B3">
        <w:rPr>
          <w:rFonts w:asciiTheme="majorHAnsi" w:hAnsiTheme="majorHAnsi" w:cstheme="majorHAnsi"/>
          <w:sz w:val="24"/>
          <w:szCs w:val="24"/>
        </w:rPr>
        <w:t xml:space="preserve"> depend on the label describing the </w:t>
      </w:r>
      <w:r>
        <w:rPr>
          <w:rFonts w:asciiTheme="majorHAnsi" w:hAnsiTheme="majorHAnsi" w:cstheme="majorHAnsi"/>
          <w:sz w:val="24"/>
          <w:szCs w:val="24"/>
        </w:rPr>
        <w:t>image associated with a</w:t>
      </w:r>
      <w:r w:rsidRPr="004402B3">
        <w:rPr>
          <w:rFonts w:asciiTheme="majorHAnsi" w:hAnsiTheme="majorHAnsi" w:cstheme="majorHAnsi"/>
          <w:sz w:val="24"/>
          <w:szCs w:val="24"/>
        </w:rPr>
        <w:t xml:space="preserve"> </w:t>
      </w:r>
      <w:r>
        <w:rPr>
          <w:rFonts w:asciiTheme="majorHAnsi" w:hAnsiTheme="majorHAnsi" w:cstheme="majorHAnsi"/>
          <w:sz w:val="24"/>
          <w:szCs w:val="24"/>
        </w:rPr>
        <w:t>label</w:t>
      </w:r>
      <w:r w:rsidRPr="004402B3">
        <w:rPr>
          <w:rFonts w:asciiTheme="majorHAnsi" w:hAnsiTheme="majorHAnsi" w:cstheme="majorHAnsi"/>
          <w:sz w:val="24"/>
          <w:szCs w:val="24"/>
        </w:rPr>
        <w:t xml:space="preserve"> at a single </w:t>
      </w:r>
      <w:r>
        <w:rPr>
          <w:rFonts w:asciiTheme="majorHAnsi" w:hAnsiTheme="majorHAnsi" w:cstheme="majorHAnsi"/>
          <w:sz w:val="24"/>
          <w:szCs w:val="24"/>
        </w:rPr>
        <w:t>pixel</w:t>
      </w:r>
      <w:r w:rsidRPr="004402B3">
        <w:rPr>
          <w:rFonts w:asciiTheme="majorHAnsi" w:hAnsiTheme="majorHAnsi" w:cstheme="majorHAnsi"/>
          <w:sz w:val="24"/>
          <w:szCs w:val="24"/>
        </w:rPr>
        <w:t xml:space="preserve"> location, </w:t>
      </w:r>
      <w:r>
        <w:rPr>
          <w:rFonts w:asciiTheme="majorHAnsi" w:hAnsiTheme="majorHAnsi" w:cstheme="majorHAnsi"/>
          <w:sz w:val="24"/>
          <w:szCs w:val="24"/>
        </w:rPr>
        <w:t>whereas ‘</w:t>
      </w:r>
      <w:r w:rsidRPr="004402B3">
        <w:rPr>
          <w:rFonts w:asciiTheme="majorHAnsi" w:hAnsiTheme="majorHAnsi" w:cstheme="majorHAnsi"/>
          <w:sz w:val="24"/>
          <w:szCs w:val="24"/>
        </w:rPr>
        <w:t>pairwise potentials</w:t>
      </w:r>
      <w:r>
        <w:rPr>
          <w:rFonts w:asciiTheme="majorHAnsi" w:hAnsiTheme="majorHAnsi" w:cstheme="majorHAnsi"/>
          <w:sz w:val="24"/>
          <w:szCs w:val="24"/>
        </w:rPr>
        <w:t xml:space="preserve">’, </w:t>
      </w:r>
      <m:oMath>
        <m:sSub>
          <m:sSubPr>
            <m:ctrlPr>
              <w:rPr>
                <w:rFonts w:ascii="Cambria Math" w:hAnsi="Cambria Math" w:cstheme="majorHAnsi"/>
                <w:sz w:val="24"/>
                <w:szCs w:val="24"/>
              </w:rPr>
            </m:ctrlPr>
          </m:sSubPr>
          <m:e>
            <m:r>
              <w:rPr>
                <w:rFonts w:ascii="Cambria Math" w:hAnsi="Cambria Math" w:cstheme="majorHAnsi"/>
                <w:sz w:val="24"/>
                <w:szCs w:val="24"/>
              </w:rPr>
              <m:t>ψ</m:t>
            </m:r>
          </m:e>
          <m:sub>
            <m:r>
              <w:rPr>
                <w:rFonts w:ascii="Cambria Math" w:hAnsi="Cambria Math" w:cstheme="majorHAnsi"/>
                <w:sz w:val="24"/>
                <w:szCs w:val="24"/>
              </w:rPr>
              <m:t>ij</m:t>
            </m:r>
          </m:sub>
        </m:sSub>
      </m:oMath>
      <w:r>
        <w:rPr>
          <w:rFonts w:asciiTheme="majorHAnsi" w:eastAsiaTheme="minorEastAsia" w:hAnsiTheme="majorHAnsi" w:cstheme="majorHAnsi"/>
          <w:sz w:val="24"/>
          <w:szCs w:val="24"/>
        </w:rPr>
        <w:t>,</w:t>
      </w:r>
      <w:r w:rsidRPr="004402B3">
        <w:rPr>
          <w:rFonts w:asciiTheme="majorHAnsi" w:hAnsiTheme="majorHAnsi" w:cstheme="majorHAnsi"/>
          <w:sz w:val="24"/>
          <w:szCs w:val="24"/>
        </w:rPr>
        <w:t xml:space="preserve"> depend on the labels of the </w:t>
      </w:r>
      <w:r>
        <w:rPr>
          <w:rFonts w:asciiTheme="majorHAnsi" w:hAnsiTheme="majorHAnsi" w:cstheme="majorHAnsi"/>
          <w:sz w:val="24"/>
          <w:szCs w:val="24"/>
        </w:rPr>
        <w:t>image</w:t>
      </w:r>
      <w:r w:rsidRPr="004402B3">
        <w:rPr>
          <w:rFonts w:asciiTheme="majorHAnsi" w:hAnsiTheme="majorHAnsi" w:cstheme="majorHAnsi"/>
          <w:sz w:val="24"/>
          <w:szCs w:val="24"/>
        </w:rPr>
        <w:t xml:space="preserve"> at </w:t>
      </w:r>
      <w:r>
        <w:rPr>
          <w:rFonts w:asciiTheme="majorHAnsi" w:hAnsiTheme="majorHAnsi" w:cstheme="majorHAnsi"/>
          <w:sz w:val="24"/>
          <w:szCs w:val="24"/>
        </w:rPr>
        <w:t>a pair of separated</w:t>
      </w:r>
      <w:r w:rsidRPr="004402B3">
        <w:rPr>
          <w:rFonts w:asciiTheme="majorHAnsi" w:hAnsiTheme="majorHAnsi" w:cstheme="majorHAnsi"/>
          <w:sz w:val="24"/>
          <w:szCs w:val="24"/>
        </w:rPr>
        <w:t xml:space="preserve"> </w:t>
      </w:r>
      <w:r>
        <w:rPr>
          <w:rFonts w:asciiTheme="majorHAnsi" w:hAnsiTheme="majorHAnsi" w:cstheme="majorHAnsi"/>
          <w:sz w:val="24"/>
          <w:szCs w:val="24"/>
        </w:rPr>
        <w:t>pixel</w:t>
      </w:r>
      <w:r w:rsidRPr="004402B3">
        <w:rPr>
          <w:rFonts w:asciiTheme="majorHAnsi" w:hAnsiTheme="majorHAnsi" w:cstheme="majorHAnsi"/>
          <w:sz w:val="24"/>
          <w:szCs w:val="24"/>
        </w:rPr>
        <w:t xml:space="preserve"> locations.</w:t>
      </w:r>
      <w:r w:rsidR="002F5BD0">
        <w:rPr>
          <w:rFonts w:asciiTheme="majorHAnsi" w:hAnsiTheme="majorHAnsi" w:cstheme="majorHAnsi"/>
          <w:sz w:val="24"/>
          <w:szCs w:val="24"/>
        </w:rPr>
        <w:t xml:space="preserve"> The unary potentials </w:t>
      </w:r>
      <w:r w:rsidR="002F5BD0" w:rsidRPr="002F5BD0">
        <w:rPr>
          <w:rFonts w:asciiTheme="majorHAnsi" w:hAnsiTheme="majorHAnsi" w:cstheme="majorHAnsi"/>
          <w:sz w:val="24"/>
          <w:szCs w:val="24"/>
        </w:rPr>
        <w:t xml:space="preserve">represent the cost of assigning label </w:t>
      </w:r>
      <m:oMath>
        <m:sSub>
          <m:sSubPr>
            <m:ctrlPr>
              <w:ins w:id="113" w:author="Ritchie, Andrew C. [12]" w:date="2018-05-29T14:53:00Z">
                <w:rPr>
                  <w:rFonts w:ascii="Cambria Math" w:hAnsi="Cambria Math" w:cstheme="majorHAnsi"/>
                  <w:sz w:val="24"/>
                  <w:szCs w:val="24"/>
                </w:rPr>
              </w:ins>
            </m:ctrlPr>
          </m:sSubPr>
          <m:e>
            <m:r>
              <w:ins w:id="114" w:author="Ritchie, Andrew C. [12]" w:date="2018-05-29T14:53:00Z">
                <w:rPr>
                  <w:rFonts w:ascii="Cambria Math" w:hAnsi="Cambria Math" w:cstheme="majorHAnsi"/>
                  <w:sz w:val="24"/>
                  <w:szCs w:val="24"/>
                </w:rPr>
                <m:t>y</m:t>
              </w:ins>
            </m:r>
          </m:e>
          <m:sub>
            <m:r>
              <w:ins w:id="115" w:author="Ritchie, Andrew C. [12]" w:date="2018-05-29T14:53:00Z">
                <w:rPr>
                  <w:rFonts w:ascii="Cambria Math" w:hAnsi="Cambria Math" w:cstheme="majorHAnsi"/>
                  <w:sz w:val="24"/>
                  <w:szCs w:val="24"/>
                </w:rPr>
                <m:t>i</m:t>
              </w:ins>
            </m:r>
          </m:sub>
        </m:sSub>
      </m:oMath>
      <w:del w:id="116" w:author="Ritchie, Andrew C. [12]" w:date="2018-05-29T14:53:00Z">
        <w:r w:rsidR="002F5BD0" w:rsidRPr="002F5BD0" w:rsidDel="00981C0C">
          <w:rPr>
            <w:rFonts w:asciiTheme="majorHAnsi" w:hAnsiTheme="majorHAnsi" w:cstheme="majorHAnsi"/>
            <w:i/>
            <w:sz w:val="24"/>
            <w:szCs w:val="24"/>
          </w:rPr>
          <w:delText>y</w:delText>
        </w:r>
        <w:r w:rsidR="002F5BD0" w:rsidRPr="002F5BD0" w:rsidDel="00981C0C">
          <w:rPr>
            <w:rFonts w:asciiTheme="majorHAnsi" w:hAnsiTheme="majorHAnsi" w:cstheme="majorHAnsi"/>
            <w:i/>
            <w:sz w:val="24"/>
            <w:szCs w:val="24"/>
            <w:vertAlign w:val="subscript"/>
          </w:rPr>
          <w:delText>i</w:delText>
        </w:r>
      </w:del>
      <w:r w:rsidR="002F5BD0" w:rsidRPr="002F5BD0">
        <w:rPr>
          <w:rFonts w:asciiTheme="majorHAnsi" w:hAnsiTheme="majorHAnsi" w:cstheme="majorHAnsi"/>
          <w:sz w:val="24"/>
          <w:szCs w:val="24"/>
        </w:rPr>
        <w:t xml:space="preserve"> to grid node </w:t>
      </w:r>
      <m:oMath>
        <m:r>
          <w:ins w:id="117" w:author="Ritchie, Andrew C. [12]" w:date="2018-05-29T14:53:00Z">
            <w:rPr>
              <w:rFonts w:ascii="Cambria Math" w:hAnsi="Cambria Math" w:cstheme="majorHAnsi"/>
              <w:sz w:val="24"/>
              <w:szCs w:val="24"/>
            </w:rPr>
            <m:t>i</m:t>
          </w:ins>
        </m:r>
      </m:oMath>
      <w:del w:id="118" w:author="Ritchie, Andrew C. [12]" w:date="2018-05-29T14:53:00Z">
        <w:r w:rsidR="002F5BD0" w:rsidRPr="002F5BD0" w:rsidDel="00981C0C">
          <w:rPr>
            <w:rFonts w:asciiTheme="majorHAnsi" w:hAnsiTheme="majorHAnsi" w:cstheme="majorHAnsi"/>
            <w:i/>
            <w:sz w:val="24"/>
            <w:szCs w:val="24"/>
          </w:rPr>
          <w:delText>i</w:delText>
        </w:r>
      </w:del>
      <w:r w:rsidR="002F5BD0" w:rsidRPr="002F5BD0">
        <w:rPr>
          <w:rFonts w:asciiTheme="majorHAnsi" w:hAnsiTheme="majorHAnsi" w:cstheme="majorHAnsi"/>
          <w:sz w:val="24"/>
          <w:szCs w:val="24"/>
        </w:rPr>
        <w:t xml:space="preserve">. The pairwise potentials are the cost of simultaneously assigning label </w:t>
      </w:r>
      <m:oMath>
        <m:sSub>
          <m:sSubPr>
            <m:ctrlPr>
              <w:ins w:id="119" w:author="Ritchie, Andrew C. [12]" w:date="2018-05-29T14:54:00Z">
                <w:rPr>
                  <w:rFonts w:ascii="Cambria Math" w:hAnsi="Cambria Math" w:cstheme="majorHAnsi"/>
                  <w:sz w:val="24"/>
                  <w:szCs w:val="24"/>
                </w:rPr>
              </w:ins>
            </m:ctrlPr>
          </m:sSubPr>
          <m:e>
            <m:r>
              <w:ins w:id="120" w:author="Ritchie, Andrew C. [12]" w:date="2018-05-29T14:54:00Z">
                <w:rPr>
                  <w:rFonts w:ascii="Cambria Math" w:hAnsi="Cambria Math" w:cstheme="majorHAnsi"/>
                  <w:sz w:val="24"/>
                  <w:szCs w:val="24"/>
                </w:rPr>
                <m:t>y</m:t>
              </w:ins>
            </m:r>
          </m:e>
          <m:sub>
            <m:r>
              <w:ins w:id="121" w:author="Ritchie, Andrew C. [12]" w:date="2018-05-29T14:54:00Z">
                <w:rPr>
                  <w:rFonts w:ascii="Cambria Math" w:hAnsi="Cambria Math" w:cstheme="majorHAnsi"/>
                  <w:sz w:val="24"/>
                  <w:szCs w:val="24"/>
                </w:rPr>
                <m:t>i</m:t>
              </w:ins>
            </m:r>
          </m:sub>
        </m:sSub>
      </m:oMath>
      <w:del w:id="122" w:author="Ritchie, Andrew C. [12]" w:date="2018-05-29T14:54:00Z">
        <w:r w:rsidR="002F5BD0" w:rsidRPr="002F5BD0" w:rsidDel="00981C0C">
          <w:rPr>
            <w:rFonts w:asciiTheme="majorHAnsi" w:hAnsiTheme="majorHAnsi" w:cstheme="majorHAnsi"/>
            <w:i/>
            <w:sz w:val="24"/>
            <w:szCs w:val="24"/>
          </w:rPr>
          <w:delText>y</w:delText>
        </w:r>
        <w:r w:rsidR="002F5BD0" w:rsidRPr="002F5BD0" w:rsidDel="00981C0C">
          <w:rPr>
            <w:rFonts w:asciiTheme="majorHAnsi" w:hAnsiTheme="majorHAnsi" w:cstheme="majorHAnsi"/>
            <w:i/>
            <w:sz w:val="24"/>
            <w:szCs w:val="24"/>
            <w:vertAlign w:val="subscript"/>
          </w:rPr>
          <w:delText>i</w:delText>
        </w:r>
        <w:r w:rsidR="002F5BD0" w:rsidRPr="002F5BD0" w:rsidDel="00981C0C">
          <w:rPr>
            <w:rFonts w:asciiTheme="majorHAnsi" w:hAnsiTheme="majorHAnsi" w:cstheme="majorHAnsi"/>
            <w:sz w:val="24"/>
            <w:szCs w:val="24"/>
          </w:rPr>
          <w:delText xml:space="preserve"> </w:delText>
        </w:r>
      </w:del>
      <w:r w:rsidR="002F5BD0" w:rsidRPr="002F5BD0">
        <w:rPr>
          <w:rFonts w:asciiTheme="majorHAnsi" w:hAnsiTheme="majorHAnsi" w:cstheme="majorHAnsi"/>
          <w:sz w:val="24"/>
          <w:szCs w:val="24"/>
        </w:rPr>
        <w:t xml:space="preserve">to grid node </w:t>
      </w:r>
      <m:oMath>
        <m:r>
          <w:ins w:id="123" w:author="Ritchie, Andrew C. [12]" w:date="2018-05-29T14:54:00Z">
            <w:rPr>
              <w:rFonts w:ascii="Cambria Math" w:hAnsi="Cambria Math" w:cstheme="majorHAnsi"/>
              <w:sz w:val="24"/>
              <w:szCs w:val="24"/>
            </w:rPr>
            <m:t>i</m:t>
          </w:ins>
        </m:r>
      </m:oMath>
      <w:del w:id="124" w:author="Ritchie, Andrew C. [12]" w:date="2018-05-29T14:54:00Z">
        <w:r w:rsidR="002F5BD0" w:rsidRPr="002F5BD0" w:rsidDel="00981C0C">
          <w:rPr>
            <w:rFonts w:asciiTheme="majorHAnsi" w:hAnsiTheme="majorHAnsi" w:cstheme="majorHAnsi"/>
            <w:i/>
            <w:sz w:val="24"/>
            <w:szCs w:val="24"/>
          </w:rPr>
          <w:delText>i</w:delText>
        </w:r>
      </w:del>
      <w:r w:rsidR="002F5BD0" w:rsidRPr="002F5BD0">
        <w:rPr>
          <w:rFonts w:asciiTheme="majorHAnsi" w:hAnsiTheme="majorHAnsi" w:cstheme="majorHAnsi"/>
          <w:sz w:val="24"/>
          <w:szCs w:val="24"/>
        </w:rPr>
        <w:t xml:space="preserve"> and </w:t>
      </w:r>
      <m:oMath>
        <m:sSub>
          <m:sSubPr>
            <m:ctrlPr>
              <w:ins w:id="125" w:author="Ritchie, Andrew C. [12]" w:date="2018-05-29T14:54:00Z">
                <w:rPr>
                  <w:rFonts w:ascii="Cambria Math" w:hAnsi="Cambria Math" w:cstheme="majorHAnsi"/>
                  <w:sz w:val="24"/>
                  <w:szCs w:val="24"/>
                </w:rPr>
              </w:ins>
            </m:ctrlPr>
          </m:sSubPr>
          <m:e>
            <m:r>
              <w:ins w:id="126" w:author="Ritchie, Andrew C. [12]" w:date="2018-05-29T14:54:00Z">
                <w:rPr>
                  <w:rFonts w:ascii="Cambria Math" w:hAnsi="Cambria Math" w:cstheme="majorHAnsi"/>
                  <w:sz w:val="24"/>
                  <w:szCs w:val="24"/>
                </w:rPr>
                <m:t>y</m:t>
              </w:ins>
            </m:r>
          </m:e>
          <m:sub>
            <m:r>
              <w:ins w:id="127" w:author="Ritchie, Andrew C. [12]" w:date="2018-05-29T14:54:00Z">
                <w:rPr>
                  <w:rFonts w:ascii="Cambria Math" w:hAnsi="Cambria Math" w:cstheme="majorHAnsi"/>
                  <w:sz w:val="24"/>
                  <w:szCs w:val="24"/>
                </w:rPr>
                <m:t>j</m:t>
              </w:ins>
            </m:r>
          </m:sub>
        </m:sSub>
      </m:oMath>
      <w:del w:id="128" w:author="Ritchie, Andrew C. [12]" w:date="2018-05-29T14:54:00Z">
        <w:r w:rsidR="002F5BD0" w:rsidRPr="002F5BD0" w:rsidDel="00AD5BEC">
          <w:rPr>
            <w:rFonts w:asciiTheme="majorHAnsi" w:hAnsiTheme="majorHAnsi" w:cstheme="majorHAnsi"/>
            <w:i/>
            <w:sz w:val="24"/>
            <w:szCs w:val="24"/>
          </w:rPr>
          <w:delText>y</w:delText>
        </w:r>
        <w:r w:rsidR="002F5BD0" w:rsidDel="00AD5BEC">
          <w:rPr>
            <w:rFonts w:asciiTheme="majorHAnsi" w:hAnsiTheme="majorHAnsi" w:cstheme="majorHAnsi"/>
            <w:i/>
            <w:sz w:val="24"/>
            <w:szCs w:val="24"/>
            <w:vertAlign w:val="subscript"/>
          </w:rPr>
          <w:delText>j</w:delText>
        </w:r>
        <w:r w:rsidR="002F5BD0" w:rsidRPr="002F5BD0" w:rsidDel="00AD5BEC">
          <w:rPr>
            <w:rFonts w:asciiTheme="majorHAnsi" w:hAnsiTheme="majorHAnsi" w:cstheme="majorHAnsi"/>
            <w:sz w:val="24"/>
            <w:szCs w:val="24"/>
          </w:rPr>
          <w:delText xml:space="preserve"> </w:delText>
        </w:r>
      </w:del>
      <w:r w:rsidR="002F5BD0" w:rsidRPr="002F5BD0">
        <w:rPr>
          <w:rFonts w:asciiTheme="majorHAnsi" w:hAnsiTheme="majorHAnsi" w:cstheme="majorHAnsi"/>
          <w:sz w:val="24"/>
          <w:szCs w:val="24"/>
        </w:rPr>
        <w:t xml:space="preserve">to grid node </w:t>
      </w:r>
      <m:oMath>
        <m:r>
          <w:ins w:id="129" w:author="Ritchie, Andrew C. [12]" w:date="2018-05-29T14:54:00Z">
            <w:rPr>
              <w:rFonts w:ascii="Cambria Math" w:hAnsi="Cambria Math" w:cstheme="majorHAnsi"/>
              <w:sz w:val="24"/>
              <w:szCs w:val="24"/>
            </w:rPr>
            <m:t>j</m:t>
          </w:ins>
        </m:r>
      </m:oMath>
      <w:del w:id="130" w:author="Ritchie, Andrew C. [12]" w:date="2018-05-29T14:54:00Z">
        <w:r w:rsidR="002F5BD0" w:rsidRPr="002F5BD0" w:rsidDel="00AD5BEC">
          <w:rPr>
            <w:rFonts w:asciiTheme="majorHAnsi" w:hAnsiTheme="majorHAnsi" w:cstheme="majorHAnsi"/>
            <w:i/>
            <w:sz w:val="24"/>
            <w:szCs w:val="24"/>
          </w:rPr>
          <w:delText>j</w:delText>
        </w:r>
      </w:del>
      <w:r w:rsidR="002F5BD0" w:rsidRPr="002F5BD0">
        <w:rPr>
          <w:rFonts w:asciiTheme="majorHAnsi" w:hAnsiTheme="majorHAnsi" w:cstheme="majorHAnsi"/>
          <w:sz w:val="24"/>
          <w:szCs w:val="24"/>
        </w:rPr>
        <w:t xml:space="preserve">, </w:t>
      </w:r>
      <w:r w:rsidR="002F5BD0">
        <w:rPr>
          <w:rFonts w:asciiTheme="majorHAnsi" w:hAnsiTheme="majorHAnsi" w:cstheme="majorHAnsi"/>
          <w:sz w:val="24"/>
          <w:szCs w:val="24"/>
        </w:rPr>
        <w:t>and are deﬁned:</w:t>
      </w:r>
    </w:p>
    <w:p w14:paraId="28003EAF" w14:textId="4E828F56" w:rsidR="002F5BD0" w:rsidRPr="00544C47" w:rsidRDefault="005D7197" w:rsidP="00A95586">
      <w:pPr>
        <w:jc w:val="both"/>
        <w:rPr>
          <w:rFonts w:asciiTheme="majorHAnsi" w:eastAsiaTheme="minorEastAsia" w:hAnsiTheme="majorHAnsi" w:cstheme="majorHAnsi"/>
          <w:sz w:val="24"/>
          <w:szCs w:val="24"/>
        </w:rPr>
      </w:pPr>
      <m:oMathPara>
        <m:oMath>
          <m:sSub>
            <m:sSubPr>
              <m:ctrlPr>
                <w:rPr>
                  <w:rFonts w:ascii="Cambria Math" w:hAnsi="Cambria Math" w:cstheme="majorHAnsi"/>
                  <w:sz w:val="24"/>
                  <w:szCs w:val="24"/>
                </w:rPr>
              </m:ctrlPr>
            </m:sSubPr>
            <m:e>
              <m:r>
                <w:rPr>
                  <w:rFonts w:ascii="Cambria Math" w:hAnsi="Cambria Math" w:cstheme="majorHAnsi"/>
                  <w:sz w:val="24"/>
                  <w:szCs w:val="24"/>
                </w:rPr>
                <m:t>ψ</m:t>
              </m:r>
            </m:e>
            <m:sub>
              <m:r>
                <w:rPr>
                  <w:rFonts w:ascii="Cambria Math" w:hAnsi="Cambria Math" w:cstheme="majorHAnsi"/>
                  <w:sz w:val="24"/>
                  <w:szCs w:val="24"/>
                </w:rPr>
                <m:t>ij</m:t>
              </m:r>
            </m:sub>
          </m:sSub>
          <m:d>
            <m:dPr>
              <m:ctrlPr>
                <w:rPr>
                  <w:rFonts w:ascii="Cambria Math" w:hAnsi="Cambria Math" w:cstheme="majorHAnsi"/>
                  <w:i/>
                  <w:sz w:val="24"/>
                  <w:szCs w:val="24"/>
                </w:rPr>
              </m:ctrlPr>
            </m:dPr>
            <m:e>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i</m:t>
                  </m:r>
                </m:sub>
              </m:sSub>
              <m: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j</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f</m:t>
                  </m:r>
                </m:e>
                <m:sub>
                  <m:r>
                    <w:rPr>
                      <w:rFonts w:ascii="Cambria Math" w:hAnsi="Cambria Math" w:cstheme="majorHAnsi"/>
                      <w:sz w:val="24"/>
                      <w:szCs w:val="24"/>
                    </w:rPr>
                    <m:t>i</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f</m:t>
                  </m:r>
                </m:e>
                <m:sub>
                  <m:r>
                    <w:rPr>
                      <w:rFonts w:ascii="Cambria Math" w:hAnsi="Cambria Math" w:cstheme="majorHAnsi"/>
                      <w:sz w:val="24"/>
                      <w:szCs w:val="24"/>
                    </w:rPr>
                    <m:t>j</m:t>
                  </m:r>
                </m:sub>
              </m:sSub>
              <m:r>
                <m:rPr>
                  <m:sty m:val="p"/>
                </m:rPr>
                <w:rPr>
                  <w:rFonts w:ascii="Cambria Math" w:hAnsi="Cambria Math" w:cstheme="majorHAnsi"/>
                  <w:sz w:val="24"/>
                  <w:szCs w:val="24"/>
                </w:rPr>
                <m:t>|</m:t>
              </m:r>
              <m:r>
                <w:rPr>
                  <w:rFonts w:ascii="Cambria Math" w:hAnsi="Cambria Math" w:cstheme="majorHAnsi"/>
                  <w:sz w:val="24"/>
                  <w:szCs w:val="24"/>
                </w:rPr>
                <m:t>θ</m:t>
              </m:r>
            </m:e>
          </m:d>
          <m:r>
            <w:rPr>
              <w:rFonts w:ascii="Cambria Math" w:hAnsi="Cambria Math" w:cstheme="majorHAnsi"/>
              <w:sz w:val="24"/>
              <w:szCs w:val="24"/>
            </w:rPr>
            <m:t>=</m:t>
          </m:r>
          <m:r>
            <w:rPr>
              <w:rFonts w:ascii="Cambria Math" w:hAnsi="Cambria Math" w:cstheme="majorHAnsi"/>
              <w:sz w:val="24"/>
              <w:szCs w:val="24"/>
            </w:rPr>
            <m:t>Λ</m:t>
          </m:r>
          <m:d>
            <m:dPr>
              <m:ctrlPr>
                <w:rPr>
                  <w:rFonts w:ascii="Cambria Math" w:hAnsi="Cambria Math" w:cstheme="majorHAnsi"/>
                  <w:i/>
                  <w:sz w:val="24"/>
                  <w:szCs w:val="24"/>
                </w:rPr>
              </m:ctrlPr>
            </m:dPr>
            <m:e>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i</m:t>
                  </m:r>
                </m:sub>
              </m:sSub>
              <m: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j</m:t>
                  </m:r>
                </m:sub>
              </m:sSub>
              <m:r>
                <m:rPr>
                  <m:sty m:val="p"/>
                </m:rPr>
                <w:rPr>
                  <w:rFonts w:ascii="Cambria Math" w:hAnsi="Cambria Math" w:cstheme="majorHAnsi"/>
                  <w:sz w:val="24"/>
                  <w:szCs w:val="24"/>
                </w:rPr>
                <m:t>|</m:t>
              </m:r>
              <m:r>
                <w:rPr>
                  <w:rFonts w:ascii="Cambria Math" w:hAnsi="Cambria Math" w:cstheme="majorHAnsi"/>
                  <w:sz w:val="24"/>
                  <w:szCs w:val="24"/>
                </w:rPr>
                <m:t>θ</m:t>
              </m:r>
            </m:e>
          </m:d>
          <m:nary>
            <m:naryPr>
              <m:chr m:val="∑"/>
              <m:limLoc m:val="undOvr"/>
              <m:ctrlPr>
                <w:rPr>
                  <w:rFonts w:ascii="Cambria Math" w:hAnsi="Cambria Math" w:cstheme="majorHAnsi"/>
                  <w:i/>
                  <w:sz w:val="24"/>
                  <w:szCs w:val="24"/>
                </w:rPr>
              </m:ctrlPr>
            </m:naryPr>
            <m:sub>
              <m:r>
                <w:rPr>
                  <w:rFonts w:ascii="Cambria Math" w:hAnsi="Cambria Math" w:cstheme="majorHAnsi"/>
                  <w:sz w:val="24"/>
                  <w:szCs w:val="24"/>
                </w:rPr>
                <m:t>l=1</m:t>
              </m:r>
            </m:sub>
            <m:sup>
              <m:r>
                <w:rPr>
                  <w:rFonts w:ascii="Cambria Math" w:hAnsi="Cambria Math" w:cstheme="majorHAnsi"/>
                  <w:sz w:val="24"/>
                  <w:szCs w:val="24"/>
                </w:rPr>
                <m:t>L</m:t>
              </m:r>
            </m:sup>
            <m:e>
              <m:sSup>
                <m:sSupPr>
                  <m:ctrlPr>
                    <w:rPr>
                      <w:rFonts w:ascii="Cambria Math" w:hAnsi="Cambria Math" w:cstheme="majorHAnsi"/>
                      <w:i/>
                      <w:sz w:val="24"/>
                      <w:szCs w:val="24"/>
                    </w:rPr>
                  </m:ctrlPr>
                </m:sSupPr>
                <m:e>
                  <m:r>
                    <w:rPr>
                      <w:rFonts w:ascii="Cambria Math" w:hAnsi="Cambria Math" w:cstheme="majorHAnsi"/>
                      <w:sz w:val="24"/>
                      <w:szCs w:val="24"/>
                    </w:rPr>
                    <m:t>k</m:t>
                  </m:r>
                </m:e>
                <m:sup>
                  <m:r>
                    <w:rPr>
                      <w:rFonts w:ascii="Cambria Math" w:hAnsi="Cambria Math" w:cstheme="majorHAnsi"/>
                      <w:sz w:val="24"/>
                      <w:szCs w:val="24"/>
                    </w:rPr>
                    <m:t>l</m:t>
                  </m:r>
                </m:sup>
              </m:sSup>
            </m:e>
          </m:nary>
          <m:d>
            <m:dPr>
              <m:ctrlPr>
                <w:rPr>
                  <w:rFonts w:ascii="Cambria Math" w:hAnsi="Cambria Math" w:cstheme="majorHAnsi"/>
                  <w:i/>
                  <w:sz w:val="24"/>
                  <w:szCs w:val="24"/>
                </w:rPr>
              </m:ctrlPr>
            </m:dPr>
            <m:e>
              <m:sSubSup>
                <m:sSubSupPr>
                  <m:ctrlPr>
                    <w:rPr>
                      <w:rFonts w:ascii="Cambria Math" w:hAnsi="Cambria Math" w:cstheme="majorHAnsi"/>
                      <w:i/>
                      <w:sz w:val="24"/>
                      <w:szCs w:val="24"/>
                    </w:rPr>
                  </m:ctrlPr>
                </m:sSubSupPr>
                <m:e>
                  <m:r>
                    <w:rPr>
                      <w:rFonts w:ascii="Cambria Math" w:hAnsi="Cambria Math" w:cstheme="majorHAnsi"/>
                      <w:sz w:val="24"/>
                      <w:szCs w:val="24"/>
                    </w:rPr>
                    <m:t>f</m:t>
                  </m:r>
                </m:e>
                <m:sub>
                  <m:r>
                    <w:rPr>
                      <w:rFonts w:ascii="Cambria Math" w:hAnsi="Cambria Math" w:cstheme="majorHAnsi"/>
                      <w:sz w:val="24"/>
                      <w:szCs w:val="24"/>
                    </w:rPr>
                    <m:t>i</m:t>
                  </m:r>
                </m:sub>
                <m:sup>
                  <m:r>
                    <w:rPr>
                      <w:rFonts w:ascii="Cambria Math" w:hAnsi="Cambria Math" w:cstheme="majorHAnsi"/>
                      <w:sz w:val="24"/>
                      <w:szCs w:val="24"/>
                    </w:rPr>
                    <m:t>l</m:t>
                  </m:r>
                </m:sup>
              </m:sSubSup>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f</m:t>
                  </m:r>
                </m:e>
                <m:sub>
                  <m:r>
                    <w:rPr>
                      <w:rFonts w:ascii="Cambria Math" w:hAnsi="Cambria Math" w:cstheme="majorHAnsi"/>
                      <w:sz w:val="24"/>
                      <w:szCs w:val="24"/>
                    </w:rPr>
                    <m:t>j</m:t>
                  </m:r>
                </m:sub>
                <m:sup>
                  <m:r>
                    <w:rPr>
                      <w:rFonts w:ascii="Cambria Math" w:hAnsi="Cambria Math" w:cstheme="majorHAnsi"/>
                      <w:sz w:val="24"/>
                      <w:szCs w:val="24"/>
                    </w:rPr>
                    <m:t>l</m:t>
                  </m:r>
                </m:sup>
              </m:sSubSup>
            </m:e>
          </m:d>
        </m:oMath>
      </m:oMathPara>
    </w:p>
    <w:p w14:paraId="588304AB" w14:textId="591B44E5" w:rsidR="00544C47" w:rsidRPr="00544C47" w:rsidRDefault="00544C47" w:rsidP="00544C47">
      <w:pPr>
        <w:jc w:val="both"/>
        <w:rPr>
          <w:rFonts w:asciiTheme="majorHAnsi" w:eastAsiaTheme="minorEastAsia" w:hAnsiTheme="majorHAnsi" w:cstheme="majorHAnsi"/>
          <w:sz w:val="24"/>
          <w:szCs w:val="24"/>
        </w:rPr>
      </w:pPr>
      <w:r>
        <w:rPr>
          <w:rFonts w:asciiTheme="majorHAnsi" w:eastAsiaTheme="minorEastAsia" w:hAnsiTheme="majorHAnsi" w:cstheme="majorHAnsi"/>
          <w:sz w:val="24"/>
          <w:szCs w:val="24"/>
        </w:rPr>
        <w:t>where</w:t>
      </w:r>
      <w:r w:rsidRPr="00544C47">
        <w:rPr>
          <w:rFonts w:asciiTheme="majorHAnsi" w:eastAsiaTheme="minorEastAsia" w:hAnsiTheme="majorHAnsi" w:cstheme="majorHAnsi"/>
          <w:sz w:val="24"/>
          <w:szCs w:val="24"/>
        </w:rPr>
        <w:t xml:space="preserve"> </w:t>
      </w:r>
      <m:oMath>
        <m:r>
          <w:ins w:id="131" w:author="Ritchie, Andrew C. [12]" w:date="2018-05-29T14:55:00Z">
            <w:rPr>
              <w:rFonts w:ascii="Cambria Math" w:hAnsi="Cambria Math" w:cstheme="majorHAnsi"/>
              <w:sz w:val="24"/>
              <w:szCs w:val="24"/>
            </w:rPr>
            <m:t>l=1</m:t>
          </w:ins>
        </m:r>
      </m:oMath>
      <w:del w:id="132" w:author="Ritchie, Andrew C. [12]" w:date="2018-05-29T14:55:00Z">
        <w:r w:rsidRPr="00A12975" w:rsidDel="00AD5BEC">
          <w:rPr>
            <w:rFonts w:asciiTheme="majorHAnsi" w:eastAsiaTheme="minorEastAsia" w:hAnsiTheme="majorHAnsi" w:cstheme="majorHAnsi"/>
            <w:i/>
            <w:sz w:val="24"/>
            <w:szCs w:val="24"/>
          </w:rPr>
          <w:delText>l</w:delText>
        </w:r>
        <w:r w:rsidRPr="00AD5BEC" w:rsidDel="00AD5BEC">
          <w:rPr>
            <w:rFonts w:asciiTheme="majorHAnsi" w:eastAsiaTheme="minorEastAsia" w:hAnsiTheme="majorHAnsi" w:cstheme="majorHAnsi"/>
            <w:i/>
            <w:sz w:val="24"/>
            <w:szCs w:val="24"/>
            <w:rPrChange w:id="133" w:author="Ritchie, Andrew C. [12]" w:date="2018-05-29T14:55:00Z">
              <w:rPr>
                <w:rFonts w:asciiTheme="majorHAnsi" w:eastAsiaTheme="minorEastAsia" w:hAnsiTheme="majorHAnsi" w:cstheme="majorHAnsi"/>
                <w:sz w:val="24"/>
                <w:szCs w:val="24"/>
              </w:rPr>
            </w:rPrChange>
          </w:rPr>
          <w:delText xml:space="preserve"> </w:delText>
        </w:r>
        <w:r w:rsidR="00390B75" w:rsidRPr="00AD5BEC" w:rsidDel="00AD5BEC">
          <w:rPr>
            <w:rFonts w:asciiTheme="majorHAnsi" w:eastAsiaTheme="minorEastAsia" w:hAnsiTheme="majorHAnsi" w:cstheme="majorHAnsi"/>
            <w:i/>
            <w:sz w:val="24"/>
            <w:szCs w:val="24"/>
            <w:rPrChange w:id="134" w:author="Ritchie, Andrew C. [12]" w:date="2018-05-29T14:55:00Z">
              <w:rPr>
                <w:rFonts w:asciiTheme="majorHAnsi" w:eastAsiaTheme="minorEastAsia" w:hAnsiTheme="majorHAnsi" w:cstheme="majorHAnsi"/>
                <w:sz w:val="24"/>
                <w:szCs w:val="24"/>
              </w:rPr>
            </w:rPrChange>
          </w:rPr>
          <w:delText>= 1</w:delText>
        </w:r>
      </w:del>
      <w:r w:rsidR="00390B75" w:rsidRPr="00AD5BEC">
        <w:rPr>
          <w:rFonts w:asciiTheme="majorHAnsi" w:eastAsiaTheme="minorEastAsia" w:hAnsiTheme="majorHAnsi" w:cstheme="majorHAnsi"/>
          <w:i/>
          <w:sz w:val="24"/>
          <w:szCs w:val="24"/>
          <w:rPrChange w:id="135" w:author="Ritchie, Andrew C. [12]" w:date="2018-05-29T14:55:00Z">
            <w:rPr>
              <w:rFonts w:asciiTheme="majorHAnsi" w:eastAsiaTheme="minorEastAsia" w:hAnsiTheme="majorHAnsi" w:cstheme="majorHAnsi"/>
              <w:sz w:val="24"/>
              <w:szCs w:val="24"/>
            </w:rPr>
          </w:rPrChange>
        </w:rPr>
        <w:t>:</w:t>
      </w:r>
      <m:oMath>
        <m:r>
          <w:ins w:id="136" w:author="Ritchie, Andrew C. [12]" w:date="2018-05-29T14:55:00Z">
            <w:rPr>
              <w:rFonts w:ascii="Cambria Math" w:hAnsi="Cambria Math" w:cstheme="majorHAnsi"/>
              <w:sz w:val="24"/>
              <w:szCs w:val="24"/>
            </w:rPr>
            <m:t>L</m:t>
          </w:ins>
        </m:r>
      </m:oMath>
      <w:ins w:id="137" w:author="Ritchie, Andrew C. [12]" w:date="2018-05-29T14:55:00Z">
        <w:r w:rsidR="00AD5BEC" w:rsidRPr="00390B75" w:rsidDel="00AD5BEC">
          <w:rPr>
            <w:rFonts w:asciiTheme="majorHAnsi" w:eastAsiaTheme="minorEastAsia" w:hAnsiTheme="majorHAnsi" w:cstheme="majorHAnsi"/>
            <w:i/>
            <w:sz w:val="24"/>
            <w:szCs w:val="24"/>
          </w:rPr>
          <w:t xml:space="preserve"> </w:t>
        </w:r>
      </w:ins>
      <w:del w:id="138" w:author="Ritchie, Andrew C. [12]" w:date="2018-05-29T14:55:00Z">
        <w:r w:rsidR="00390B75" w:rsidRPr="00390B75" w:rsidDel="00AD5BEC">
          <w:rPr>
            <w:rFonts w:asciiTheme="majorHAnsi" w:eastAsiaTheme="minorEastAsia" w:hAnsiTheme="majorHAnsi" w:cstheme="majorHAnsi"/>
            <w:i/>
            <w:sz w:val="24"/>
            <w:szCs w:val="24"/>
          </w:rPr>
          <w:delText>L</w:delText>
        </w:r>
        <w:r w:rsidR="00390B75" w:rsidDel="00AD5BEC">
          <w:rPr>
            <w:rFonts w:asciiTheme="majorHAnsi" w:eastAsiaTheme="minorEastAsia" w:hAnsiTheme="majorHAnsi" w:cstheme="majorHAnsi"/>
            <w:sz w:val="24"/>
            <w:szCs w:val="24"/>
          </w:rPr>
          <w:delText xml:space="preserve"> </w:delText>
        </w:r>
      </w:del>
      <w:r w:rsidR="00390B75">
        <w:rPr>
          <w:rFonts w:asciiTheme="majorHAnsi" w:eastAsiaTheme="minorEastAsia" w:hAnsiTheme="majorHAnsi" w:cstheme="majorHAnsi"/>
          <w:sz w:val="24"/>
          <w:szCs w:val="24"/>
        </w:rPr>
        <w:t xml:space="preserve">are the number of features </w:t>
      </w:r>
      <w:r w:rsidRPr="00544C47">
        <w:rPr>
          <w:rFonts w:asciiTheme="majorHAnsi" w:eastAsiaTheme="minorEastAsia" w:hAnsiTheme="majorHAnsi" w:cstheme="majorHAnsi"/>
          <w:sz w:val="24"/>
          <w:szCs w:val="24"/>
        </w:rPr>
        <w:t xml:space="preserve">derived from </w:t>
      </w:r>
      <w:r w:rsidRPr="00390B75">
        <w:rPr>
          <w:rFonts w:asciiTheme="majorHAnsi" w:eastAsiaTheme="minorEastAsia" w:hAnsiTheme="majorHAnsi" w:cstheme="majorHAnsi"/>
          <w:b/>
          <w:i/>
          <w:sz w:val="24"/>
          <w:szCs w:val="24"/>
        </w:rPr>
        <w:t>x</w:t>
      </w:r>
      <w:r w:rsidR="00390B75">
        <w:rPr>
          <w:rFonts w:asciiTheme="majorHAnsi" w:eastAsiaTheme="minorEastAsia" w:hAnsiTheme="majorHAnsi" w:cstheme="majorHAnsi"/>
          <w:sz w:val="24"/>
          <w:szCs w:val="24"/>
        </w:rPr>
        <w:t>, and where t</w:t>
      </w:r>
      <w:r w:rsidR="00390B75" w:rsidRPr="00544C47">
        <w:rPr>
          <w:rFonts w:asciiTheme="majorHAnsi" w:eastAsiaTheme="minorEastAsia" w:hAnsiTheme="majorHAnsi" w:cstheme="majorHAnsi"/>
          <w:sz w:val="24"/>
          <w:szCs w:val="24"/>
        </w:rPr>
        <w:t xml:space="preserve">he function </w:t>
      </w:r>
      <m:oMath>
        <m:r>
          <w:ins w:id="139" w:author="Ritchie, Andrew C. [12]" w:date="2018-05-29T14:56:00Z">
            <w:rPr>
              <w:rFonts w:ascii="Cambria Math" w:hAnsi="Cambria Math" w:cstheme="majorHAnsi"/>
              <w:sz w:val="24"/>
              <w:szCs w:val="24"/>
            </w:rPr>
            <m:t>Λ</m:t>
          </w:ins>
        </m:r>
      </m:oMath>
      <w:del w:id="140" w:author="Ritchie, Andrew C. [12]" w:date="2018-05-29T14:56:00Z">
        <w:r w:rsidR="00390B75" w:rsidRPr="00544C47" w:rsidDel="00AD5BEC">
          <w:rPr>
            <w:rFonts w:asciiTheme="majorHAnsi" w:eastAsiaTheme="minorEastAsia" w:hAnsiTheme="majorHAnsi" w:cstheme="majorHAnsi"/>
            <w:sz w:val="24"/>
            <w:szCs w:val="24"/>
          </w:rPr>
          <w:delText>Λ</w:delText>
        </w:r>
      </w:del>
      <w:r w:rsidR="00390B75" w:rsidRPr="00544C47">
        <w:rPr>
          <w:rFonts w:asciiTheme="majorHAnsi" w:eastAsiaTheme="minorEastAsia" w:hAnsiTheme="majorHAnsi" w:cstheme="majorHAnsi"/>
          <w:sz w:val="24"/>
          <w:szCs w:val="24"/>
        </w:rPr>
        <w:t xml:space="preserve"> quantiﬁes label ‘compatibility’, by imposing a penalty for nearby similar grid nodes that are assigned different labels.</w:t>
      </w:r>
      <w:r w:rsidR="00390B75">
        <w:rPr>
          <w:rFonts w:asciiTheme="majorHAnsi" w:eastAsiaTheme="minorEastAsia" w:hAnsiTheme="majorHAnsi" w:cstheme="majorHAnsi"/>
          <w:sz w:val="24"/>
          <w:szCs w:val="24"/>
        </w:rPr>
        <w:t xml:space="preserve"> Each </w:t>
      </w:r>
      <m:oMath>
        <m:sSup>
          <m:sSupPr>
            <m:ctrlPr>
              <w:rPr>
                <w:rFonts w:ascii="Cambria Math" w:hAnsi="Cambria Math" w:cstheme="majorHAnsi"/>
                <w:i/>
                <w:sz w:val="24"/>
                <w:szCs w:val="24"/>
              </w:rPr>
            </m:ctrlPr>
          </m:sSupPr>
          <m:e>
            <m:r>
              <w:rPr>
                <w:rFonts w:ascii="Cambria Math" w:hAnsi="Cambria Math" w:cstheme="majorHAnsi"/>
                <w:sz w:val="24"/>
                <w:szCs w:val="24"/>
              </w:rPr>
              <m:t>k</m:t>
            </m:r>
          </m:e>
          <m:sup>
            <m:r>
              <w:rPr>
                <w:rFonts w:ascii="Cambria Math" w:hAnsi="Cambria Math" w:cstheme="majorHAnsi"/>
                <w:sz w:val="24"/>
                <w:szCs w:val="24"/>
              </w:rPr>
              <m:t>l</m:t>
            </m:r>
          </m:sup>
        </m:sSup>
      </m:oMath>
      <w:r w:rsidR="00D14237">
        <w:rPr>
          <w:rFonts w:asciiTheme="majorHAnsi" w:eastAsiaTheme="minorEastAsia" w:hAnsiTheme="majorHAnsi" w:cstheme="majorHAnsi"/>
          <w:sz w:val="24"/>
          <w:szCs w:val="24"/>
        </w:rPr>
        <w:t xml:space="preserve"> is the sum of two</w:t>
      </w:r>
      <w:r w:rsidRPr="00544C47">
        <w:rPr>
          <w:rFonts w:asciiTheme="majorHAnsi" w:eastAsiaTheme="minorEastAsia" w:hAnsiTheme="majorHAnsi" w:cstheme="majorHAnsi"/>
          <w:sz w:val="24"/>
          <w:szCs w:val="24"/>
        </w:rPr>
        <w:t xml:space="preserve"> </w:t>
      </w:r>
      <w:r w:rsidR="00390B75">
        <w:rPr>
          <w:rFonts w:asciiTheme="majorHAnsi" w:eastAsiaTheme="minorEastAsia" w:hAnsiTheme="majorHAnsi" w:cstheme="majorHAnsi"/>
          <w:sz w:val="24"/>
          <w:szCs w:val="24"/>
        </w:rPr>
        <w:t xml:space="preserve">Gaussian kernel </w:t>
      </w:r>
      <w:r w:rsidRPr="00544C47">
        <w:rPr>
          <w:rFonts w:asciiTheme="majorHAnsi" w:eastAsiaTheme="minorEastAsia" w:hAnsiTheme="majorHAnsi" w:cstheme="majorHAnsi"/>
          <w:sz w:val="24"/>
          <w:szCs w:val="24"/>
        </w:rPr>
        <w:t>function</w:t>
      </w:r>
      <w:r w:rsidR="00D14237">
        <w:rPr>
          <w:rFonts w:asciiTheme="majorHAnsi" w:eastAsiaTheme="minorEastAsia" w:hAnsiTheme="majorHAnsi" w:cstheme="majorHAnsi"/>
          <w:sz w:val="24"/>
          <w:szCs w:val="24"/>
        </w:rPr>
        <w:t>s</w:t>
      </w:r>
      <w:r w:rsidRPr="00544C47">
        <w:rPr>
          <w:rFonts w:asciiTheme="majorHAnsi" w:eastAsiaTheme="minorEastAsia" w:hAnsiTheme="majorHAnsi" w:cstheme="majorHAnsi"/>
          <w:sz w:val="24"/>
          <w:szCs w:val="24"/>
        </w:rPr>
        <w:t xml:space="preserve"> that determines the similarity between connected grid nodes by means of a given feature </w:t>
      </w:r>
      <m:oMath>
        <m:sSup>
          <m:sSupPr>
            <m:ctrlPr>
              <w:rPr>
                <w:rFonts w:ascii="Cambria Math" w:hAnsi="Cambria Math" w:cstheme="majorHAnsi"/>
                <w:i/>
                <w:sz w:val="24"/>
                <w:szCs w:val="24"/>
              </w:rPr>
            </m:ctrlPr>
          </m:sSupPr>
          <m:e>
            <m:r>
              <w:rPr>
                <w:rFonts w:ascii="Cambria Math" w:hAnsi="Cambria Math" w:cstheme="majorHAnsi"/>
                <w:sz w:val="24"/>
                <w:szCs w:val="24"/>
              </w:rPr>
              <m:t>f</m:t>
            </m:r>
          </m:e>
          <m:sup>
            <m:r>
              <w:rPr>
                <w:rFonts w:ascii="Cambria Math" w:hAnsi="Cambria Math" w:cstheme="majorHAnsi"/>
                <w:sz w:val="24"/>
                <w:szCs w:val="24"/>
              </w:rPr>
              <m:t>l</m:t>
            </m:r>
          </m:sup>
        </m:sSup>
      </m:oMath>
      <w:r w:rsidRPr="00544C47">
        <w:rPr>
          <w:rFonts w:asciiTheme="majorHAnsi" w:eastAsiaTheme="minorEastAsia" w:hAnsiTheme="majorHAnsi" w:cstheme="majorHAnsi"/>
          <w:sz w:val="24"/>
          <w:szCs w:val="24"/>
        </w:rPr>
        <w:t xml:space="preserve"> </w:t>
      </w:r>
    </w:p>
    <w:commentRangeStart w:id="141"/>
    <w:p w14:paraId="5ECA1336" w14:textId="13BFC2C2" w:rsidR="00D91474" w:rsidRDefault="005D7197" w:rsidP="003A6A74">
      <w:pPr>
        <w:jc w:val="both"/>
        <w:rPr>
          <w:rFonts w:asciiTheme="majorHAnsi" w:hAnsiTheme="majorHAnsi" w:cstheme="majorHAnsi"/>
          <w:sz w:val="24"/>
          <w:szCs w:val="24"/>
        </w:rPr>
      </w:pPr>
      <m:oMathPara>
        <m:oMath>
          <m:sSup>
            <m:sSupPr>
              <m:ctrlPr>
                <w:rPr>
                  <w:rFonts w:ascii="Cambria Math" w:hAnsi="Cambria Math" w:cstheme="majorHAnsi"/>
                  <w:i/>
                  <w:sz w:val="24"/>
                  <w:szCs w:val="24"/>
                </w:rPr>
              </m:ctrlPr>
            </m:sSupPr>
            <m:e>
              <m:r>
                <w:rPr>
                  <w:rFonts w:ascii="Cambria Math" w:hAnsi="Cambria Math" w:cstheme="majorHAnsi"/>
                  <w:sz w:val="24"/>
                  <w:szCs w:val="24"/>
                </w:rPr>
                <m:t>k</m:t>
              </m:r>
            </m:e>
            <m:sup>
              <m:r>
                <w:rPr>
                  <w:rFonts w:ascii="Cambria Math" w:hAnsi="Cambria Math" w:cstheme="majorHAnsi"/>
                  <w:sz w:val="24"/>
                  <w:szCs w:val="24"/>
                </w:rPr>
                <m:t>l</m:t>
              </m:r>
            </m:sup>
          </m:sSup>
          <m:d>
            <m:dPr>
              <m:ctrlPr>
                <w:rPr>
                  <w:rFonts w:ascii="Cambria Math" w:hAnsi="Cambria Math" w:cstheme="majorHAnsi"/>
                  <w:i/>
                  <w:sz w:val="24"/>
                  <w:szCs w:val="24"/>
                </w:rPr>
              </m:ctrlPr>
            </m:dPr>
            <m:e>
              <m:sSubSup>
                <m:sSubSupPr>
                  <m:ctrlPr>
                    <w:rPr>
                      <w:rFonts w:ascii="Cambria Math" w:hAnsi="Cambria Math" w:cstheme="majorHAnsi"/>
                      <w:i/>
                      <w:sz w:val="24"/>
                      <w:szCs w:val="24"/>
                    </w:rPr>
                  </m:ctrlPr>
                </m:sSubSupPr>
                <m:e>
                  <m:r>
                    <w:rPr>
                      <w:rFonts w:ascii="Cambria Math" w:hAnsi="Cambria Math" w:cstheme="majorHAnsi"/>
                      <w:sz w:val="24"/>
                      <w:szCs w:val="24"/>
                    </w:rPr>
                    <m:t>f</m:t>
                  </m:r>
                </m:e>
                <m:sub>
                  <m:r>
                    <w:rPr>
                      <w:rFonts w:ascii="Cambria Math" w:hAnsi="Cambria Math" w:cstheme="majorHAnsi"/>
                      <w:sz w:val="24"/>
                      <w:szCs w:val="24"/>
                    </w:rPr>
                    <m:t>i</m:t>
                  </m:r>
                </m:sub>
                <m:sup>
                  <m:r>
                    <w:rPr>
                      <w:rFonts w:ascii="Cambria Math" w:hAnsi="Cambria Math" w:cstheme="majorHAnsi"/>
                      <w:sz w:val="24"/>
                      <w:szCs w:val="24"/>
                    </w:rPr>
                    <m:t>l</m:t>
                  </m:r>
                </m:sup>
              </m:sSubSup>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f</m:t>
                  </m:r>
                </m:e>
                <m:sub>
                  <m:r>
                    <w:rPr>
                      <w:rFonts w:ascii="Cambria Math" w:hAnsi="Cambria Math" w:cstheme="majorHAnsi"/>
                      <w:sz w:val="24"/>
                      <w:szCs w:val="24"/>
                    </w:rPr>
                    <m:t>j</m:t>
                  </m:r>
                </m:sub>
                <m:sup>
                  <m:r>
                    <w:rPr>
                      <w:rFonts w:ascii="Cambria Math" w:hAnsi="Cambria Math" w:cstheme="majorHAnsi"/>
                      <w:sz w:val="24"/>
                      <w:szCs w:val="24"/>
                    </w:rPr>
                    <m:t>l</m:t>
                  </m:r>
                </m:sup>
              </m:sSubSup>
            </m:e>
          </m:d>
          <m:r>
            <w:rPr>
              <w:rFonts w:ascii="Cambria Math" w:hAnsi="Cambria Math" w:cstheme="majorHAnsi"/>
              <w:sz w:val="24"/>
              <w:szCs w:val="24"/>
            </w:rPr>
            <m:t>=</m:t>
          </m:r>
          <m:r>
            <m:rPr>
              <m:sty m:val="p"/>
            </m:rPr>
            <w:rPr>
              <w:rFonts w:ascii="Cambria Math" w:hAnsi="Cambria Math" w:cstheme="majorHAnsi"/>
              <w:sz w:val="24"/>
              <w:szCs w:val="24"/>
            </w:rPr>
            <m:t>exp</m:t>
          </m:r>
          <m:d>
            <m:dPr>
              <m:ctrlPr>
                <w:rPr>
                  <w:rFonts w:ascii="Cambria Math" w:hAnsi="Cambria Math" w:cstheme="majorHAnsi"/>
                  <w:sz w:val="24"/>
                  <w:szCs w:val="24"/>
                </w:rPr>
              </m:ctrlPr>
            </m:dPr>
            <m:e>
              <m:r>
                <w:rPr>
                  <w:rFonts w:ascii="Cambria Math" w:hAnsi="Cambria Math" w:cstheme="majorHAnsi"/>
                  <w:sz w:val="24"/>
                  <w:szCs w:val="24"/>
                </w:rPr>
                <m:t>-</m:t>
              </m:r>
              <m:f>
                <m:fPr>
                  <m:ctrlPr>
                    <w:rPr>
                      <w:rFonts w:ascii="Cambria Math" w:hAnsi="Cambria Math" w:cstheme="majorHAnsi"/>
                      <w:i/>
                      <w:sz w:val="24"/>
                      <w:szCs w:val="24"/>
                    </w:rPr>
                  </m:ctrlPr>
                </m:fPr>
                <m:num>
                  <m:sSup>
                    <m:sSupPr>
                      <m:ctrlPr>
                        <w:rPr>
                          <w:rFonts w:ascii="Cambria Math" w:hAnsi="Cambria Math" w:cstheme="majorHAnsi"/>
                          <w:i/>
                          <w:sz w:val="24"/>
                          <w:szCs w:val="24"/>
                        </w:rPr>
                      </m:ctrlPr>
                    </m:sSupPr>
                    <m:e>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j</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j</m:t>
                          </m:r>
                        </m:sub>
                      </m:sSub>
                      <m:r>
                        <w:rPr>
                          <w:rFonts w:ascii="Cambria Math" w:hAnsi="Cambria Math" w:cstheme="majorHAnsi"/>
                          <w:sz w:val="24"/>
                          <w:szCs w:val="24"/>
                        </w:rPr>
                        <m:t>|</m:t>
                      </m:r>
                    </m:e>
                    <m:sup>
                      <m:r>
                        <w:rPr>
                          <w:rFonts w:ascii="Cambria Math" w:hAnsi="Cambria Math" w:cstheme="majorHAnsi"/>
                          <w:sz w:val="24"/>
                          <w:szCs w:val="24"/>
                        </w:rPr>
                        <m:t>2</m:t>
                      </m:r>
                    </m:sup>
                  </m:sSup>
                </m:num>
                <m:den>
                  <m:r>
                    <w:rPr>
                      <w:rFonts w:ascii="Cambria Math" w:hAnsi="Cambria Math" w:cstheme="majorHAnsi"/>
                      <w:sz w:val="24"/>
                      <w:szCs w:val="24"/>
                    </w:rPr>
                    <m:t>2</m:t>
                  </m:r>
                  <m:sSubSup>
                    <m:sSubSupPr>
                      <m:ctrlPr>
                        <w:rPr>
                          <w:rFonts w:ascii="Cambria Math" w:hAnsi="Cambria Math" w:cstheme="majorHAnsi"/>
                          <w:i/>
                          <w:sz w:val="24"/>
                          <w:szCs w:val="24"/>
                        </w:rPr>
                      </m:ctrlPr>
                    </m:sSubSupPr>
                    <m:e>
                      <m:r>
                        <w:rPr>
                          <w:rFonts w:ascii="Cambria Math" w:hAnsi="Cambria Math" w:cstheme="majorHAnsi"/>
                          <w:sz w:val="24"/>
                          <w:szCs w:val="24"/>
                        </w:rPr>
                        <m:t>θ</m:t>
                      </m:r>
                    </m:e>
                    <m:sub>
                      <m:r>
                        <w:rPr>
                          <w:rFonts w:ascii="Cambria Math" w:hAnsi="Cambria Math" w:cstheme="majorHAnsi"/>
                          <w:sz w:val="24"/>
                          <w:szCs w:val="24"/>
                        </w:rPr>
                        <m:t>α</m:t>
                      </m:r>
                    </m:sub>
                    <m:sup>
                      <m:r>
                        <w:rPr>
                          <w:rFonts w:ascii="Cambria Math" w:hAnsi="Cambria Math" w:cstheme="majorHAnsi"/>
                          <w:sz w:val="24"/>
                          <w:szCs w:val="24"/>
                        </w:rPr>
                        <m:t>2</m:t>
                      </m:r>
                    </m:sup>
                  </m:sSubSup>
                </m:den>
              </m:f>
              <m:r>
                <w:rPr>
                  <w:rFonts w:ascii="Cambria Math" w:hAnsi="Cambria Math" w:cstheme="majorHAnsi"/>
                  <w:sz w:val="24"/>
                  <w:szCs w:val="24"/>
                </w:rPr>
                <m:t>-</m:t>
              </m:r>
              <m:f>
                <m:fPr>
                  <m:ctrlPr>
                    <w:rPr>
                      <w:rFonts w:ascii="Cambria Math" w:hAnsi="Cambria Math" w:cstheme="majorHAnsi"/>
                      <w:i/>
                      <w:sz w:val="24"/>
                      <w:szCs w:val="24"/>
                    </w:rPr>
                  </m:ctrlPr>
                </m:fPr>
                <m:num>
                  <m:sSup>
                    <m:sSupPr>
                      <m:ctrlPr>
                        <w:rPr>
                          <w:rFonts w:ascii="Cambria Math" w:hAnsi="Cambria Math" w:cstheme="majorHAnsi"/>
                          <w:i/>
                          <w:sz w:val="24"/>
                          <w:szCs w:val="24"/>
                        </w:rPr>
                      </m:ctrlPr>
                    </m:sSupPr>
                    <m:e>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j</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j</m:t>
                          </m:r>
                        </m:sub>
                      </m:sSub>
                      <m:r>
                        <w:rPr>
                          <w:rFonts w:ascii="Cambria Math" w:hAnsi="Cambria Math" w:cstheme="majorHAnsi"/>
                          <w:sz w:val="24"/>
                          <w:szCs w:val="24"/>
                        </w:rPr>
                        <m:t>|</m:t>
                      </m:r>
                    </m:e>
                    <m:sup>
                      <m:r>
                        <w:rPr>
                          <w:rFonts w:ascii="Cambria Math" w:hAnsi="Cambria Math" w:cstheme="majorHAnsi"/>
                          <w:sz w:val="24"/>
                          <w:szCs w:val="24"/>
                        </w:rPr>
                        <m:t>2</m:t>
                      </m:r>
                    </m:sup>
                  </m:sSup>
                </m:num>
                <m:den>
                  <m:r>
                    <w:rPr>
                      <w:rFonts w:ascii="Cambria Math" w:hAnsi="Cambria Math" w:cstheme="majorHAnsi"/>
                      <w:sz w:val="24"/>
                      <w:szCs w:val="24"/>
                    </w:rPr>
                    <m:t>2</m:t>
                  </m:r>
                  <m:sSubSup>
                    <m:sSubSupPr>
                      <m:ctrlPr>
                        <w:rPr>
                          <w:rFonts w:ascii="Cambria Math" w:hAnsi="Cambria Math" w:cstheme="majorHAnsi"/>
                          <w:i/>
                          <w:sz w:val="24"/>
                          <w:szCs w:val="24"/>
                        </w:rPr>
                      </m:ctrlPr>
                    </m:sSubSupPr>
                    <m:e>
                      <m:r>
                        <w:rPr>
                          <w:rFonts w:ascii="Cambria Math" w:hAnsi="Cambria Math" w:cstheme="majorHAnsi"/>
                          <w:sz w:val="24"/>
                          <w:szCs w:val="24"/>
                        </w:rPr>
                        <m:t>θ</m:t>
                      </m:r>
                    </m:e>
                    <m:sub>
                      <m:r>
                        <w:rPr>
                          <w:rFonts w:ascii="Cambria Math" w:hAnsi="Cambria Math" w:cstheme="majorHAnsi"/>
                          <w:sz w:val="24"/>
                          <w:szCs w:val="24"/>
                        </w:rPr>
                        <m:t>β</m:t>
                      </m:r>
                    </m:sub>
                    <m:sup>
                      <m:r>
                        <w:rPr>
                          <w:rFonts w:ascii="Cambria Math" w:hAnsi="Cambria Math" w:cstheme="majorHAnsi"/>
                          <w:sz w:val="24"/>
                          <w:szCs w:val="24"/>
                        </w:rPr>
                        <m:t>2</m:t>
                      </m:r>
                    </m:sup>
                  </m:sSubSup>
                </m:den>
              </m:f>
            </m:e>
          </m:d>
          <m:r>
            <w:rPr>
              <w:rFonts w:ascii="Cambria Math" w:hAnsi="Cambria Math" w:cstheme="majorHAnsi"/>
              <w:sz w:val="24"/>
              <w:szCs w:val="24"/>
            </w:rPr>
            <m:t>+</m:t>
          </m:r>
          <m:r>
            <m:rPr>
              <m:sty m:val="p"/>
            </m:rPr>
            <w:rPr>
              <w:rFonts w:ascii="Cambria Math" w:hAnsi="Cambria Math" w:cstheme="majorHAnsi"/>
              <w:sz w:val="24"/>
              <w:szCs w:val="24"/>
            </w:rPr>
            <m:t>exp</m:t>
          </m:r>
          <m:d>
            <m:dPr>
              <m:ctrlPr>
                <w:rPr>
                  <w:rFonts w:ascii="Cambria Math" w:hAnsi="Cambria Math" w:cstheme="majorHAnsi"/>
                  <w:sz w:val="24"/>
                  <w:szCs w:val="24"/>
                </w:rPr>
              </m:ctrlPr>
            </m:dPr>
            <m:e>
              <m:r>
                <w:rPr>
                  <w:rFonts w:ascii="Cambria Math" w:hAnsi="Cambria Math" w:cstheme="majorHAnsi"/>
                  <w:sz w:val="24"/>
                  <w:szCs w:val="24"/>
                </w:rPr>
                <m:t>-</m:t>
              </m:r>
              <m:f>
                <m:fPr>
                  <m:ctrlPr>
                    <w:rPr>
                      <w:rFonts w:ascii="Cambria Math" w:hAnsi="Cambria Math" w:cstheme="majorHAnsi"/>
                      <w:i/>
                      <w:sz w:val="24"/>
                      <w:szCs w:val="24"/>
                    </w:rPr>
                  </m:ctrlPr>
                </m:fPr>
                <m:num>
                  <m:sSup>
                    <m:sSupPr>
                      <m:ctrlPr>
                        <w:rPr>
                          <w:rFonts w:ascii="Cambria Math" w:hAnsi="Cambria Math" w:cstheme="majorHAnsi"/>
                          <w:i/>
                          <w:sz w:val="24"/>
                          <w:szCs w:val="24"/>
                        </w:rPr>
                      </m:ctrlPr>
                    </m:sSupPr>
                    <m:e>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j</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j</m:t>
                          </m:r>
                        </m:sub>
                      </m:sSub>
                      <m:r>
                        <w:rPr>
                          <w:rFonts w:ascii="Cambria Math" w:hAnsi="Cambria Math" w:cstheme="majorHAnsi"/>
                          <w:sz w:val="24"/>
                          <w:szCs w:val="24"/>
                        </w:rPr>
                        <m:t>|</m:t>
                      </m:r>
                    </m:e>
                    <m:sup>
                      <m:r>
                        <w:rPr>
                          <w:rFonts w:ascii="Cambria Math" w:hAnsi="Cambria Math" w:cstheme="majorHAnsi"/>
                          <w:sz w:val="24"/>
                          <w:szCs w:val="24"/>
                        </w:rPr>
                        <m:t>2</m:t>
                      </m:r>
                    </m:sup>
                  </m:sSup>
                </m:num>
                <m:den>
                  <m:r>
                    <w:rPr>
                      <w:rFonts w:ascii="Cambria Math" w:hAnsi="Cambria Math" w:cstheme="majorHAnsi"/>
                      <w:sz w:val="24"/>
                      <w:szCs w:val="24"/>
                    </w:rPr>
                    <m:t>2</m:t>
                  </m:r>
                  <m:sSubSup>
                    <m:sSubSupPr>
                      <m:ctrlPr>
                        <w:rPr>
                          <w:rFonts w:ascii="Cambria Math" w:hAnsi="Cambria Math" w:cstheme="majorHAnsi"/>
                          <w:i/>
                          <w:sz w:val="24"/>
                          <w:szCs w:val="24"/>
                        </w:rPr>
                      </m:ctrlPr>
                    </m:sSubSupPr>
                    <m:e>
                      <m:r>
                        <w:rPr>
                          <w:rFonts w:ascii="Cambria Math" w:hAnsi="Cambria Math" w:cstheme="majorHAnsi"/>
                          <w:sz w:val="24"/>
                          <w:szCs w:val="24"/>
                        </w:rPr>
                        <m:t>θ</m:t>
                      </m:r>
                    </m:e>
                    <m:sub>
                      <m:r>
                        <w:rPr>
                          <w:rFonts w:ascii="Cambria Math" w:hAnsi="Cambria Math" w:cstheme="majorHAnsi"/>
                          <w:sz w:val="24"/>
                          <w:szCs w:val="24"/>
                        </w:rPr>
                        <m:t>γ</m:t>
                      </m:r>
                    </m:sub>
                    <m:sup>
                      <m:r>
                        <w:rPr>
                          <w:rFonts w:ascii="Cambria Math" w:hAnsi="Cambria Math" w:cstheme="majorHAnsi"/>
                          <w:sz w:val="24"/>
                          <w:szCs w:val="24"/>
                        </w:rPr>
                        <m:t>2</m:t>
                      </m:r>
                    </m:sup>
                  </m:sSubSup>
                </m:den>
              </m:f>
            </m:e>
          </m:d>
          <w:commentRangeEnd w:id="141"/>
          <m:r>
            <m:rPr>
              <m:sty m:val="p"/>
            </m:rPr>
            <w:rPr>
              <w:rStyle w:val="CommentReference"/>
            </w:rPr>
            <w:commentReference w:id="141"/>
          </m:r>
        </m:oMath>
      </m:oMathPara>
    </w:p>
    <w:p w14:paraId="29C9ABD1" w14:textId="31B057F8" w:rsidR="001E5AE9" w:rsidRDefault="003A6A74" w:rsidP="006C4734">
      <w:pPr>
        <w:jc w:val="both"/>
        <w:rPr>
          <w:rFonts w:asciiTheme="majorHAnsi" w:hAnsiTheme="majorHAnsi" w:cstheme="majorHAnsi"/>
          <w:sz w:val="24"/>
          <w:szCs w:val="24"/>
        </w:rPr>
      </w:pPr>
      <w:r w:rsidRPr="003A6A74">
        <w:rPr>
          <w:rFonts w:asciiTheme="majorHAnsi" w:hAnsiTheme="majorHAnsi" w:cstheme="majorHAnsi"/>
          <w:sz w:val="24"/>
          <w:szCs w:val="24"/>
        </w:rPr>
        <w:t>The</w:t>
      </w:r>
      <w:r>
        <w:rPr>
          <w:rFonts w:asciiTheme="majorHAnsi" w:hAnsiTheme="majorHAnsi" w:cstheme="majorHAnsi"/>
          <w:sz w:val="24"/>
          <w:szCs w:val="24"/>
        </w:rPr>
        <w:t xml:space="preserve"> </w:t>
      </w:r>
      <w:r w:rsidR="00D91474">
        <w:rPr>
          <w:rFonts w:asciiTheme="majorHAnsi" w:hAnsiTheme="majorHAnsi" w:cstheme="majorHAnsi"/>
          <w:sz w:val="24"/>
          <w:szCs w:val="24"/>
        </w:rPr>
        <w:t xml:space="preserve">first </w:t>
      </w:r>
      <w:r w:rsidR="00D14237">
        <w:rPr>
          <w:rFonts w:asciiTheme="majorHAnsi" w:hAnsiTheme="majorHAnsi" w:cstheme="majorHAnsi"/>
          <w:sz w:val="24"/>
          <w:szCs w:val="24"/>
        </w:rPr>
        <w:t>Gaussian</w:t>
      </w:r>
      <w:r w:rsidR="00D91474">
        <w:rPr>
          <w:rFonts w:asciiTheme="majorHAnsi" w:hAnsiTheme="majorHAnsi" w:cstheme="majorHAnsi"/>
          <w:sz w:val="24"/>
          <w:szCs w:val="24"/>
        </w:rPr>
        <w:t xml:space="preserve"> quantifies the</w:t>
      </w:r>
      <w:r>
        <w:rPr>
          <w:rFonts w:asciiTheme="majorHAnsi" w:hAnsiTheme="majorHAnsi" w:cstheme="majorHAnsi"/>
          <w:sz w:val="24"/>
          <w:szCs w:val="24"/>
        </w:rPr>
        <w:t xml:space="preserve"> </w:t>
      </w:r>
      <w:r w:rsidRPr="003A6A74">
        <w:rPr>
          <w:rFonts w:asciiTheme="majorHAnsi" w:hAnsiTheme="majorHAnsi" w:cstheme="majorHAnsi"/>
          <w:sz w:val="24"/>
          <w:szCs w:val="24"/>
        </w:rPr>
        <w:t>observation</w:t>
      </w:r>
      <w:r>
        <w:rPr>
          <w:rFonts w:asciiTheme="majorHAnsi" w:hAnsiTheme="majorHAnsi" w:cstheme="majorHAnsi"/>
          <w:sz w:val="24"/>
          <w:szCs w:val="24"/>
        </w:rPr>
        <w:t xml:space="preserve"> </w:t>
      </w:r>
      <w:r w:rsidRPr="003A6A74">
        <w:rPr>
          <w:rFonts w:asciiTheme="majorHAnsi" w:hAnsiTheme="majorHAnsi" w:cstheme="majorHAnsi"/>
          <w:sz w:val="24"/>
          <w:szCs w:val="24"/>
        </w:rPr>
        <w:t>that</w:t>
      </w:r>
      <w:r>
        <w:rPr>
          <w:rFonts w:asciiTheme="majorHAnsi" w:hAnsiTheme="majorHAnsi" w:cstheme="majorHAnsi"/>
          <w:sz w:val="24"/>
          <w:szCs w:val="24"/>
        </w:rPr>
        <w:t xml:space="preserve"> </w:t>
      </w:r>
      <w:r w:rsidRPr="003A6A74">
        <w:rPr>
          <w:rFonts w:asciiTheme="majorHAnsi" w:hAnsiTheme="majorHAnsi" w:cstheme="majorHAnsi"/>
          <w:sz w:val="24"/>
          <w:szCs w:val="24"/>
        </w:rPr>
        <w:t>nearby</w:t>
      </w:r>
      <w:r>
        <w:rPr>
          <w:rFonts w:asciiTheme="majorHAnsi" w:hAnsiTheme="majorHAnsi" w:cstheme="majorHAnsi"/>
          <w:sz w:val="24"/>
          <w:szCs w:val="24"/>
        </w:rPr>
        <w:t xml:space="preserve"> </w:t>
      </w:r>
      <w:r w:rsidRPr="003A6A74">
        <w:rPr>
          <w:rFonts w:asciiTheme="majorHAnsi" w:hAnsiTheme="majorHAnsi" w:cstheme="majorHAnsi"/>
          <w:sz w:val="24"/>
          <w:szCs w:val="24"/>
        </w:rPr>
        <w:t>pixels</w:t>
      </w:r>
      <w:r w:rsidR="00D91474">
        <w:rPr>
          <w:rFonts w:asciiTheme="majorHAnsi" w:hAnsiTheme="majorHAnsi" w:cstheme="majorHAnsi"/>
          <w:sz w:val="24"/>
          <w:szCs w:val="24"/>
        </w:rPr>
        <w:t xml:space="preserve">, with a distance controlled by </w:t>
      </w:r>
      <w:del w:id="142" w:author="Ritchie, Andrew C. [12]" w:date="2018-05-29T14:59:00Z">
        <w:r w:rsidR="00D91474" w:rsidRPr="003A6A74" w:rsidDel="00AD5BEC">
          <w:rPr>
            <w:rFonts w:asciiTheme="majorHAnsi" w:hAnsiTheme="majorHAnsi" w:cstheme="majorHAnsi"/>
            <w:sz w:val="24"/>
            <w:szCs w:val="24"/>
          </w:rPr>
          <w:delText>θ</w:delText>
        </w:r>
      </w:del>
      <w:del w:id="143" w:author="Ritchie, Andrew C. [12]" w:date="2018-05-29T15:00:00Z">
        <w:r w:rsidR="00D91474" w:rsidRPr="00D91474" w:rsidDel="00AD5BEC">
          <w:rPr>
            <w:rFonts w:asciiTheme="majorHAnsi" w:hAnsiTheme="majorHAnsi" w:cstheme="majorHAnsi"/>
            <w:sz w:val="24"/>
            <w:szCs w:val="24"/>
            <w:vertAlign w:val="subscript"/>
          </w:rPr>
          <w:delText>α</w:delText>
        </w:r>
      </w:del>
      <m:oMath>
        <m:sSub>
          <m:sSubPr>
            <m:ctrlPr>
              <w:ins w:id="144" w:author="Ritchie, Andrew C. [12]" w:date="2018-05-29T14:59:00Z">
                <w:rPr>
                  <w:rFonts w:ascii="Cambria Math" w:hAnsi="Cambria Math" w:cstheme="majorHAnsi"/>
                  <w:i/>
                  <w:sz w:val="24"/>
                  <w:szCs w:val="24"/>
                  <w:rPrChange w:id="145" w:author="Ritchie, Andrew C. [9]" w:date="2018-05-29T15:09:00Z">
                    <w:rPr>
                      <w:rFonts w:ascii="Cambria Math" w:hAnsi="Cambria Math" w:cstheme="majorHAnsi"/>
                      <w:sz w:val="24"/>
                      <w:szCs w:val="24"/>
                    </w:rPr>
                  </w:rPrChange>
                </w:rPr>
              </w:ins>
            </m:ctrlPr>
          </m:sSubPr>
          <m:e>
            <m:r>
              <w:ins w:id="146" w:author="Ritchie, Andrew C. [12]" w:date="2018-05-29T15:00:00Z">
                <w:rPr>
                  <w:rFonts w:ascii="Cambria Math" w:hAnsi="Cambria Math" w:cstheme="majorHAnsi"/>
                  <w:sz w:val="24"/>
                  <w:szCs w:val="24"/>
                  <w:rPrChange w:id="147" w:author="Ritchie, Andrew C. [9]" w:date="2018-05-29T15:09:00Z">
                    <w:rPr>
                      <w:rFonts w:ascii="Cambria Math" w:hAnsi="Cambria Math" w:cstheme="majorHAnsi"/>
                      <w:sz w:val="24"/>
                      <w:szCs w:val="24"/>
                    </w:rPr>
                  </w:rPrChange>
                </w:rPr>
                <m:t>θ</m:t>
              </w:ins>
            </m:r>
          </m:e>
          <m:sub>
            <m:r>
              <w:ins w:id="148" w:author="Ritchie, Andrew C. [12]" w:date="2018-05-29T15:00:00Z">
                <w:rPr>
                  <w:rFonts w:ascii="Cambria Math" w:hAnsi="Cambria Math" w:cstheme="majorHAnsi"/>
                  <w:sz w:val="24"/>
                  <w:szCs w:val="24"/>
                  <w:vertAlign w:val="subscript"/>
                  <w:rPrChange w:id="149" w:author="Ritchie, Andrew C. [9]" w:date="2018-05-29T15:09:00Z">
                    <w:rPr>
                      <w:rFonts w:ascii="Cambria Math" w:hAnsi="Cambria Math" w:cstheme="majorHAnsi"/>
                      <w:sz w:val="24"/>
                      <w:szCs w:val="24"/>
                      <w:vertAlign w:val="subscript"/>
                    </w:rPr>
                  </w:rPrChange>
                </w:rPr>
                <m:t>α</m:t>
              </w:ins>
            </m:r>
          </m:sub>
        </m:sSub>
      </m:oMath>
      <w:r w:rsidR="00D14237">
        <w:rPr>
          <w:rFonts w:asciiTheme="majorHAnsi" w:hAnsiTheme="majorHAnsi" w:cstheme="majorHAnsi"/>
          <w:sz w:val="24"/>
          <w:szCs w:val="24"/>
        </w:rPr>
        <w:t xml:space="preserve"> (standard deviation</w:t>
      </w:r>
      <w:r w:rsidR="00D14237" w:rsidRPr="00D14237">
        <w:rPr>
          <w:rFonts w:asciiTheme="majorHAnsi" w:hAnsiTheme="majorHAnsi" w:cstheme="majorHAnsi"/>
          <w:sz w:val="24"/>
          <w:szCs w:val="24"/>
        </w:rPr>
        <w:t xml:space="preserve"> for the</w:t>
      </w:r>
      <w:r w:rsidR="00D14237">
        <w:rPr>
          <w:rFonts w:asciiTheme="majorHAnsi" w:hAnsiTheme="majorHAnsi" w:cstheme="majorHAnsi"/>
          <w:sz w:val="24"/>
          <w:szCs w:val="24"/>
        </w:rPr>
        <w:t xml:space="preserve"> location component of the colo</w:t>
      </w:r>
      <w:r w:rsidR="00D14237" w:rsidRPr="00D14237">
        <w:rPr>
          <w:rFonts w:asciiTheme="majorHAnsi" w:hAnsiTheme="majorHAnsi" w:cstheme="majorHAnsi"/>
          <w:sz w:val="24"/>
          <w:szCs w:val="24"/>
        </w:rPr>
        <w:t>r-dependent term</w:t>
      </w:r>
      <w:r w:rsidR="00D14237">
        <w:rPr>
          <w:rFonts w:asciiTheme="majorHAnsi" w:hAnsiTheme="majorHAnsi" w:cstheme="majorHAnsi"/>
          <w:sz w:val="24"/>
          <w:szCs w:val="24"/>
        </w:rPr>
        <w:t>)</w:t>
      </w:r>
      <w:r w:rsidR="00D91474">
        <w:rPr>
          <w:rFonts w:asciiTheme="majorHAnsi" w:hAnsiTheme="majorHAnsi" w:cstheme="majorHAnsi"/>
          <w:sz w:val="24"/>
          <w:szCs w:val="24"/>
        </w:rPr>
        <w:t>,</w:t>
      </w:r>
      <w:r>
        <w:rPr>
          <w:rFonts w:asciiTheme="majorHAnsi" w:hAnsiTheme="majorHAnsi" w:cstheme="majorHAnsi"/>
          <w:sz w:val="24"/>
          <w:szCs w:val="24"/>
        </w:rPr>
        <w:t xml:space="preserve"> </w:t>
      </w:r>
      <w:r w:rsidRPr="003A6A74">
        <w:rPr>
          <w:rFonts w:asciiTheme="majorHAnsi" w:hAnsiTheme="majorHAnsi" w:cstheme="majorHAnsi"/>
          <w:sz w:val="24"/>
          <w:szCs w:val="24"/>
        </w:rPr>
        <w:t>with</w:t>
      </w:r>
      <w:r>
        <w:rPr>
          <w:rFonts w:asciiTheme="majorHAnsi" w:hAnsiTheme="majorHAnsi" w:cstheme="majorHAnsi"/>
          <w:sz w:val="24"/>
          <w:szCs w:val="24"/>
        </w:rPr>
        <w:t xml:space="preserve"> </w:t>
      </w:r>
      <w:r w:rsidRPr="003A6A74">
        <w:rPr>
          <w:rFonts w:asciiTheme="majorHAnsi" w:hAnsiTheme="majorHAnsi" w:cstheme="majorHAnsi"/>
          <w:sz w:val="24"/>
          <w:szCs w:val="24"/>
        </w:rPr>
        <w:t>similar</w:t>
      </w:r>
      <w:r>
        <w:rPr>
          <w:rFonts w:asciiTheme="majorHAnsi" w:hAnsiTheme="majorHAnsi" w:cstheme="majorHAnsi"/>
          <w:sz w:val="24"/>
          <w:szCs w:val="24"/>
        </w:rPr>
        <w:t xml:space="preserve"> </w:t>
      </w:r>
      <w:r w:rsidRPr="003A6A74">
        <w:rPr>
          <w:rFonts w:asciiTheme="majorHAnsi" w:hAnsiTheme="majorHAnsi" w:cstheme="majorHAnsi"/>
          <w:sz w:val="24"/>
          <w:szCs w:val="24"/>
        </w:rPr>
        <w:t>color</w:t>
      </w:r>
      <w:r w:rsidR="00D91474">
        <w:rPr>
          <w:rFonts w:asciiTheme="majorHAnsi" w:hAnsiTheme="majorHAnsi" w:cstheme="majorHAnsi"/>
          <w:sz w:val="24"/>
          <w:szCs w:val="24"/>
        </w:rPr>
        <w:t xml:space="preserve">, with similarity controlled by </w:t>
      </w:r>
      <m:oMath>
        <m:sSub>
          <m:sSubPr>
            <m:ctrlPr>
              <w:ins w:id="150" w:author="Ritchie, Andrew C. [9]" w:date="2018-05-29T15:10:00Z">
                <w:rPr>
                  <w:rFonts w:ascii="Cambria Math" w:hAnsi="Cambria Math" w:cstheme="majorHAnsi"/>
                  <w:i/>
                  <w:sz w:val="24"/>
                  <w:szCs w:val="24"/>
                </w:rPr>
              </w:ins>
            </m:ctrlPr>
          </m:sSubPr>
          <m:e>
            <m:r>
              <w:ins w:id="151" w:author="Ritchie, Andrew C. [9]" w:date="2018-05-29T15:10:00Z">
                <w:rPr>
                  <w:rFonts w:ascii="Cambria Math" w:hAnsi="Cambria Math" w:cstheme="majorHAnsi"/>
                  <w:sz w:val="24"/>
                  <w:szCs w:val="24"/>
                </w:rPr>
                <m:t>θ</m:t>
              </w:ins>
            </m:r>
          </m:e>
          <m:sub>
            <m:r>
              <w:ins w:id="152" w:author="Ritchie, Andrew C. [9]" w:date="2018-05-29T15:10:00Z">
                <w:rPr>
                  <w:rFonts w:ascii="Cambria Math" w:hAnsi="Cambria Math" w:cstheme="majorHAnsi"/>
                  <w:sz w:val="24"/>
                  <w:szCs w:val="24"/>
                  <w:vertAlign w:val="subscript"/>
                </w:rPr>
                <m:t>β</m:t>
              </w:ins>
            </m:r>
          </m:sub>
        </m:sSub>
        <m:r>
          <w:del w:id="153" w:author="Ritchie, Andrew C. [9]" w:date="2018-05-29T15:10:00Z">
            <m:rPr>
              <m:sty m:val="p"/>
            </m:rPr>
            <w:rPr>
              <w:rFonts w:ascii="Cambria Math" w:hAnsi="Cambria Math" w:cstheme="majorHAnsi"/>
              <w:sz w:val="24"/>
              <w:szCs w:val="24"/>
            </w:rPr>
            <m:t>θ</m:t>
          </w:del>
        </m:r>
        <m:r>
          <w:del w:id="154" w:author="Ritchie, Andrew C. [9]" w:date="2018-05-29T15:10:00Z">
            <m:rPr>
              <m:sty m:val="p"/>
            </m:rPr>
            <w:rPr>
              <w:rFonts w:ascii="Cambria Math" w:hAnsi="Cambria Math" w:cstheme="majorHAnsi"/>
              <w:sz w:val="24"/>
              <w:szCs w:val="24"/>
              <w:vertAlign w:val="subscript"/>
            </w:rPr>
            <m:t>β</m:t>
          </w:del>
        </m:r>
      </m:oMath>
      <w:ins w:id="155" w:author="Ritchie, Andrew C. [9]" w:date="2018-05-29T15:10:00Z">
        <w:r w:rsidR="00160120">
          <w:rPr>
            <w:rFonts w:asciiTheme="majorHAnsi" w:hAnsiTheme="majorHAnsi" w:cstheme="majorHAnsi"/>
            <w:sz w:val="24"/>
            <w:szCs w:val="24"/>
          </w:rPr>
          <w:t xml:space="preserve"> </w:t>
        </w:r>
      </w:ins>
      <w:del w:id="156" w:author="Ritchie, Andrew C. [9]" w:date="2018-05-29T15:10:00Z">
        <w:r w:rsidR="00D14237" w:rsidDel="00160120">
          <w:rPr>
            <w:rFonts w:asciiTheme="majorHAnsi" w:hAnsiTheme="majorHAnsi" w:cstheme="majorHAnsi"/>
            <w:sz w:val="24"/>
            <w:szCs w:val="24"/>
          </w:rPr>
          <w:delText xml:space="preserve"> </w:delText>
        </w:r>
      </w:del>
      <w:r w:rsidR="00D14237">
        <w:rPr>
          <w:rFonts w:asciiTheme="majorHAnsi" w:hAnsiTheme="majorHAnsi" w:cstheme="majorHAnsi"/>
          <w:sz w:val="24"/>
          <w:szCs w:val="24"/>
        </w:rPr>
        <w:t>(standard deviation for the color component of the colo</w:t>
      </w:r>
      <w:r w:rsidR="00D14237" w:rsidRPr="00D14237">
        <w:rPr>
          <w:rFonts w:asciiTheme="majorHAnsi" w:hAnsiTheme="majorHAnsi" w:cstheme="majorHAnsi"/>
          <w:sz w:val="24"/>
          <w:szCs w:val="24"/>
        </w:rPr>
        <w:t>r-dependent term</w:t>
      </w:r>
      <w:r w:rsidR="00D14237">
        <w:rPr>
          <w:rFonts w:asciiTheme="majorHAnsi" w:hAnsiTheme="majorHAnsi" w:cstheme="majorHAnsi"/>
          <w:sz w:val="24"/>
          <w:szCs w:val="24"/>
        </w:rPr>
        <w:t>)</w:t>
      </w:r>
      <w:r w:rsidR="00D91474">
        <w:rPr>
          <w:rFonts w:asciiTheme="majorHAnsi" w:hAnsiTheme="majorHAnsi" w:cstheme="majorHAnsi"/>
          <w:sz w:val="24"/>
          <w:szCs w:val="24"/>
        </w:rPr>
        <w:t>,</w:t>
      </w:r>
      <w:r>
        <w:rPr>
          <w:rFonts w:asciiTheme="majorHAnsi" w:hAnsiTheme="majorHAnsi" w:cstheme="majorHAnsi"/>
          <w:sz w:val="24"/>
          <w:szCs w:val="24"/>
        </w:rPr>
        <w:t xml:space="preserve"> </w:t>
      </w:r>
      <w:r w:rsidRPr="003A6A74">
        <w:rPr>
          <w:rFonts w:asciiTheme="majorHAnsi" w:hAnsiTheme="majorHAnsi" w:cstheme="majorHAnsi"/>
          <w:sz w:val="24"/>
          <w:szCs w:val="24"/>
        </w:rPr>
        <w:t>are</w:t>
      </w:r>
      <w:r>
        <w:rPr>
          <w:rFonts w:asciiTheme="majorHAnsi" w:hAnsiTheme="majorHAnsi" w:cstheme="majorHAnsi"/>
          <w:sz w:val="24"/>
          <w:szCs w:val="24"/>
        </w:rPr>
        <w:t xml:space="preserve"> </w:t>
      </w:r>
      <w:r w:rsidRPr="003A6A74">
        <w:rPr>
          <w:rFonts w:asciiTheme="majorHAnsi" w:hAnsiTheme="majorHAnsi" w:cstheme="majorHAnsi"/>
          <w:sz w:val="24"/>
          <w:szCs w:val="24"/>
        </w:rPr>
        <w:t xml:space="preserve">likely to be in the same class. The </w:t>
      </w:r>
      <w:r w:rsidR="00D91474">
        <w:rPr>
          <w:rFonts w:asciiTheme="majorHAnsi" w:hAnsiTheme="majorHAnsi" w:cstheme="majorHAnsi"/>
          <w:sz w:val="24"/>
          <w:szCs w:val="24"/>
        </w:rPr>
        <w:t xml:space="preserve">second </w:t>
      </w:r>
      <w:r w:rsidR="00D14237">
        <w:rPr>
          <w:rFonts w:asciiTheme="majorHAnsi" w:hAnsiTheme="majorHAnsi" w:cstheme="majorHAnsi"/>
          <w:sz w:val="24"/>
          <w:szCs w:val="24"/>
        </w:rPr>
        <w:t>Gaussian</w:t>
      </w:r>
      <w:r w:rsidR="00D91474">
        <w:rPr>
          <w:rFonts w:asciiTheme="majorHAnsi" w:hAnsiTheme="majorHAnsi" w:cstheme="majorHAnsi"/>
          <w:sz w:val="24"/>
          <w:szCs w:val="24"/>
        </w:rPr>
        <w:t xml:space="preserve"> is a ‘</w:t>
      </w:r>
      <w:r w:rsidRPr="003A6A74">
        <w:rPr>
          <w:rFonts w:asciiTheme="majorHAnsi" w:hAnsiTheme="majorHAnsi" w:cstheme="majorHAnsi"/>
          <w:sz w:val="24"/>
          <w:szCs w:val="24"/>
        </w:rPr>
        <w:t>smoothness</w:t>
      </w:r>
      <w:r w:rsidR="00D91474">
        <w:rPr>
          <w:rFonts w:asciiTheme="majorHAnsi" w:hAnsiTheme="majorHAnsi" w:cstheme="majorHAnsi"/>
          <w:sz w:val="24"/>
          <w:szCs w:val="24"/>
        </w:rPr>
        <w:t>’</w:t>
      </w:r>
      <w:r w:rsidRPr="003A6A74">
        <w:rPr>
          <w:rFonts w:asciiTheme="majorHAnsi" w:hAnsiTheme="majorHAnsi" w:cstheme="majorHAnsi"/>
          <w:sz w:val="24"/>
          <w:szCs w:val="24"/>
        </w:rPr>
        <w:t xml:space="preserve"> kernel</w:t>
      </w:r>
      <w:r w:rsidR="00D91474">
        <w:rPr>
          <w:rFonts w:asciiTheme="majorHAnsi" w:hAnsiTheme="majorHAnsi" w:cstheme="majorHAnsi"/>
          <w:sz w:val="24"/>
          <w:szCs w:val="24"/>
        </w:rPr>
        <w:t xml:space="preserve"> that</w:t>
      </w:r>
      <w:r w:rsidRPr="003A6A74">
        <w:rPr>
          <w:rFonts w:asciiTheme="majorHAnsi" w:hAnsiTheme="majorHAnsi" w:cstheme="majorHAnsi"/>
          <w:sz w:val="24"/>
          <w:szCs w:val="24"/>
        </w:rPr>
        <w:t xml:space="preserve"> removes small isolated </w:t>
      </w:r>
      <w:r w:rsidR="00D91474">
        <w:rPr>
          <w:rFonts w:asciiTheme="majorHAnsi" w:hAnsiTheme="majorHAnsi" w:cstheme="majorHAnsi"/>
          <w:sz w:val="24"/>
          <w:szCs w:val="24"/>
        </w:rPr>
        <w:t xml:space="preserve">label </w:t>
      </w:r>
      <w:r w:rsidRPr="003A6A74">
        <w:rPr>
          <w:rFonts w:asciiTheme="majorHAnsi" w:hAnsiTheme="majorHAnsi" w:cstheme="majorHAnsi"/>
          <w:sz w:val="24"/>
          <w:szCs w:val="24"/>
        </w:rPr>
        <w:t>regions</w:t>
      </w:r>
      <w:r w:rsidR="00D91474">
        <w:rPr>
          <w:rFonts w:asciiTheme="majorHAnsi" w:hAnsiTheme="majorHAnsi" w:cstheme="majorHAnsi"/>
          <w:sz w:val="24"/>
          <w:szCs w:val="24"/>
        </w:rPr>
        <w:t xml:space="preserve">, according to </w:t>
      </w:r>
      <m:oMath>
        <m:sSub>
          <m:sSubPr>
            <m:ctrlPr>
              <w:ins w:id="157" w:author="Ritchie, Andrew C. [9]" w:date="2018-05-29T15:10:00Z">
                <w:rPr>
                  <w:rFonts w:ascii="Cambria Math" w:hAnsi="Cambria Math" w:cstheme="majorHAnsi"/>
                  <w:i/>
                  <w:sz w:val="24"/>
                  <w:szCs w:val="24"/>
                </w:rPr>
              </w:ins>
            </m:ctrlPr>
          </m:sSubPr>
          <m:e>
            <m:r>
              <w:ins w:id="158" w:author="Ritchie, Andrew C. [9]" w:date="2018-05-29T15:10:00Z">
                <w:rPr>
                  <w:rFonts w:ascii="Cambria Math" w:hAnsi="Cambria Math" w:cstheme="majorHAnsi"/>
                  <w:sz w:val="24"/>
                  <w:szCs w:val="24"/>
                </w:rPr>
                <m:t>θ</m:t>
              </w:ins>
            </m:r>
          </m:e>
          <m:sub>
            <m:r>
              <w:ins w:id="159" w:author="Ritchie, Andrew C. [9]" w:date="2018-05-29T15:11:00Z">
                <w:rPr>
                  <w:rFonts w:ascii="Cambria Math" w:hAnsi="Cambria Math" w:cstheme="majorHAnsi"/>
                  <w:sz w:val="24"/>
                  <w:szCs w:val="24"/>
                </w:rPr>
                <m:t>γ</m:t>
              </w:ins>
            </m:r>
          </m:sub>
        </m:sSub>
      </m:oMath>
      <w:del w:id="160" w:author="Ritchie, Andrew C. [9]" w:date="2018-05-29T15:10:00Z">
        <w:r w:rsidR="00D91474" w:rsidRPr="003A6A74" w:rsidDel="00160120">
          <w:rPr>
            <w:rFonts w:asciiTheme="majorHAnsi" w:hAnsiTheme="majorHAnsi" w:cstheme="majorHAnsi"/>
            <w:sz w:val="24"/>
            <w:szCs w:val="24"/>
          </w:rPr>
          <w:delText>θ</w:delText>
        </w:r>
        <w:r w:rsidR="00D91474" w:rsidDel="00160120">
          <w:rPr>
            <w:rFonts w:asciiTheme="majorHAnsi" w:hAnsiTheme="majorHAnsi" w:cstheme="majorHAnsi"/>
            <w:sz w:val="24"/>
            <w:szCs w:val="24"/>
            <w:vertAlign w:val="subscript"/>
          </w:rPr>
          <w:delText>γ</w:delText>
        </w:r>
      </w:del>
      <w:r w:rsidR="00D14237">
        <w:rPr>
          <w:rFonts w:asciiTheme="majorHAnsi" w:hAnsiTheme="majorHAnsi" w:cstheme="majorHAnsi"/>
          <w:sz w:val="24"/>
          <w:szCs w:val="24"/>
        </w:rPr>
        <w:t>, the standard deviation</w:t>
      </w:r>
      <w:r w:rsidR="00D14237" w:rsidRPr="00D14237">
        <w:rPr>
          <w:rFonts w:asciiTheme="majorHAnsi" w:hAnsiTheme="majorHAnsi" w:cstheme="majorHAnsi"/>
          <w:sz w:val="24"/>
          <w:szCs w:val="24"/>
        </w:rPr>
        <w:t xml:space="preserve"> for the location component</w:t>
      </w:r>
      <w:r w:rsidR="00D91474">
        <w:rPr>
          <w:rFonts w:asciiTheme="majorHAnsi" w:hAnsiTheme="majorHAnsi" w:cstheme="majorHAnsi"/>
          <w:sz w:val="24"/>
          <w:szCs w:val="24"/>
        </w:rPr>
        <w:t xml:space="preserve">. </w:t>
      </w:r>
      <w:r w:rsidR="006C4734">
        <w:rPr>
          <w:rFonts w:asciiTheme="majorHAnsi" w:hAnsiTheme="majorHAnsi" w:cstheme="majorHAnsi"/>
          <w:sz w:val="24"/>
          <w:szCs w:val="24"/>
        </w:rPr>
        <w:t xml:space="preserve"> </w:t>
      </w:r>
      <w:r w:rsidR="006C4734" w:rsidRPr="006C4734">
        <w:rPr>
          <w:rFonts w:asciiTheme="majorHAnsi" w:hAnsiTheme="majorHAnsi" w:cstheme="majorHAnsi"/>
          <w:sz w:val="24"/>
          <w:szCs w:val="24"/>
        </w:rPr>
        <w:t>This penalizes small pieces of segmentation that are</w:t>
      </w:r>
      <w:r w:rsidR="006C4734">
        <w:rPr>
          <w:rFonts w:asciiTheme="majorHAnsi" w:hAnsiTheme="majorHAnsi" w:cstheme="majorHAnsi"/>
          <w:sz w:val="24"/>
          <w:szCs w:val="24"/>
        </w:rPr>
        <w:t xml:space="preserve"> spatially isolated, enforcing</w:t>
      </w:r>
      <w:r w:rsidR="006C4734" w:rsidRPr="006C4734">
        <w:rPr>
          <w:rFonts w:asciiTheme="majorHAnsi" w:hAnsiTheme="majorHAnsi" w:cstheme="majorHAnsi"/>
          <w:sz w:val="24"/>
          <w:szCs w:val="24"/>
        </w:rPr>
        <w:t xml:space="preserve"> more spatially consistent </w:t>
      </w:r>
      <w:r w:rsidR="006C4734">
        <w:rPr>
          <w:rFonts w:asciiTheme="majorHAnsi" w:hAnsiTheme="majorHAnsi" w:cstheme="majorHAnsi"/>
          <w:sz w:val="24"/>
          <w:szCs w:val="24"/>
        </w:rPr>
        <w:t>classification.</w:t>
      </w:r>
    </w:p>
    <w:p w14:paraId="3981E5A7" w14:textId="77777777" w:rsidR="00800F91" w:rsidRDefault="00800F91" w:rsidP="006C4734">
      <w:pPr>
        <w:jc w:val="both"/>
        <w:rPr>
          <w:rFonts w:asciiTheme="majorHAnsi" w:hAnsiTheme="majorHAnsi" w:cstheme="majorHAnsi"/>
          <w:sz w:val="24"/>
          <w:szCs w:val="24"/>
        </w:rPr>
      </w:pPr>
    </w:p>
    <w:p w14:paraId="484D6F08" w14:textId="3DFB5F61" w:rsidR="00B05DB9" w:rsidRPr="00D91474" w:rsidRDefault="00B05DB9" w:rsidP="006C4734">
      <w:pPr>
        <w:jc w:val="both"/>
        <w:rPr>
          <w:rFonts w:asciiTheme="majorHAnsi" w:hAnsiTheme="majorHAnsi" w:cstheme="majorHAnsi"/>
          <w:sz w:val="24"/>
          <w:szCs w:val="24"/>
        </w:rPr>
      </w:pPr>
      <w:r>
        <w:rPr>
          <w:rFonts w:asciiTheme="majorHAnsi" w:hAnsiTheme="majorHAnsi" w:cstheme="majorHAnsi"/>
          <w:b/>
          <w:sz w:val="24"/>
          <w:szCs w:val="24"/>
        </w:rPr>
        <w:t xml:space="preserve">2.2. </w:t>
      </w:r>
      <w:r w:rsidRPr="005C6623">
        <w:rPr>
          <w:rFonts w:asciiTheme="majorHAnsi" w:hAnsiTheme="majorHAnsi" w:cstheme="majorHAnsi"/>
          <w:b/>
          <w:sz w:val="24"/>
          <w:szCs w:val="24"/>
        </w:rPr>
        <w:t>Generating DCNN training libraries</w:t>
      </w:r>
    </w:p>
    <w:p w14:paraId="3251429E" w14:textId="2B44B999" w:rsidR="00C2206E" w:rsidRDefault="00D91474" w:rsidP="008C6F53">
      <w:pPr>
        <w:jc w:val="both"/>
        <w:rPr>
          <w:rFonts w:asciiTheme="majorHAnsi" w:hAnsiTheme="majorHAnsi" w:cstheme="majorHAnsi"/>
          <w:sz w:val="24"/>
          <w:szCs w:val="24"/>
        </w:rPr>
      </w:pPr>
      <w:r w:rsidRPr="005C6623">
        <w:rPr>
          <w:rFonts w:asciiTheme="majorHAnsi" w:hAnsiTheme="majorHAnsi" w:cstheme="majorHAnsi"/>
          <w:sz w:val="24"/>
          <w:szCs w:val="24"/>
        </w:rPr>
        <w:lastRenderedPageBreak/>
        <w:t xml:space="preserve">We developed a user-interactive program that segments an image into smaller chunks. On each chunk, cycling through a pre-defined set of classes, the user is prompted to draw (using the cursor) example regions of the image that correspond to each label. Unary potentials are derived from </w:t>
      </w:r>
      <w:r w:rsidR="003A2BFC">
        <w:rPr>
          <w:rFonts w:asciiTheme="majorHAnsi" w:hAnsiTheme="majorHAnsi" w:cstheme="majorHAnsi"/>
          <w:sz w:val="24"/>
          <w:szCs w:val="24"/>
        </w:rPr>
        <w:t xml:space="preserve">these </w:t>
      </w:r>
      <w:r w:rsidRPr="005C6623">
        <w:rPr>
          <w:rFonts w:asciiTheme="majorHAnsi" w:hAnsiTheme="majorHAnsi" w:cstheme="majorHAnsi"/>
          <w:sz w:val="24"/>
          <w:szCs w:val="24"/>
        </w:rPr>
        <w:t xml:space="preserve">manual on-screen </w:t>
      </w:r>
      <w:ins w:id="161" w:author="Ritchie, Andrew C. [9]" w:date="2018-05-29T15:14:00Z">
        <w:r w:rsidR="00474B59">
          <w:rPr>
            <w:rFonts w:asciiTheme="majorHAnsi" w:hAnsiTheme="majorHAnsi" w:cstheme="majorHAnsi"/>
            <w:sz w:val="24"/>
            <w:szCs w:val="24"/>
          </w:rPr>
          <w:t xml:space="preserve">image </w:t>
        </w:r>
      </w:ins>
      <w:r w:rsidRPr="005C6623">
        <w:rPr>
          <w:rFonts w:asciiTheme="majorHAnsi" w:hAnsiTheme="majorHAnsi" w:cstheme="majorHAnsi"/>
          <w:sz w:val="24"/>
          <w:szCs w:val="24"/>
        </w:rPr>
        <w:t>annotations</w:t>
      </w:r>
      <w:del w:id="162" w:author="Ritchie, Andrew C. [9]" w:date="2018-05-29T15:14:00Z">
        <w:r w:rsidRPr="005C6623" w:rsidDel="00474B59">
          <w:rPr>
            <w:rFonts w:asciiTheme="majorHAnsi" w:hAnsiTheme="majorHAnsi" w:cstheme="majorHAnsi"/>
            <w:sz w:val="24"/>
            <w:szCs w:val="24"/>
          </w:rPr>
          <w:delText xml:space="preserve"> on imagery</w:delText>
        </w:r>
      </w:del>
      <w:r w:rsidRPr="005C6623">
        <w:rPr>
          <w:rFonts w:asciiTheme="majorHAnsi" w:hAnsiTheme="majorHAnsi" w:cstheme="majorHAnsi"/>
          <w:sz w:val="24"/>
          <w:szCs w:val="24"/>
        </w:rPr>
        <w:t>. Using this information, the CRF algorithm estimates the class of each pixel in the image (</w:t>
      </w:r>
      <w:r w:rsidRPr="00F7236A">
        <w:rPr>
          <w:rFonts w:asciiTheme="majorHAnsi" w:hAnsiTheme="majorHAnsi" w:cstheme="majorHAnsi"/>
          <w:sz w:val="24"/>
          <w:szCs w:val="24"/>
          <w:highlight w:val="green"/>
        </w:rPr>
        <w:t>Fig. 1</w:t>
      </w:r>
      <w:r w:rsidRPr="005C6623">
        <w:rPr>
          <w:rFonts w:asciiTheme="majorHAnsi" w:hAnsiTheme="majorHAnsi" w:cstheme="majorHAnsi"/>
          <w:sz w:val="24"/>
          <w:szCs w:val="24"/>
        </w:rPr>
        <w:t xml:space="preserve">). Finally, the image is divided up into tiles of a specified size, </w:t>
      </w:r>
      <w:r w:rsidRPr="005C6623">
        <w:rPr>
          <w:rFonts w:asciiTheme="majorHAnsi" w:hAnsiTheme="majorHAnsi" w:cstheme="majorHAnsi"/>
          <w:i/>
          <w:sz w:val="24"/>
          <w:szCs w:val="24"/>
        </w:rPr>
        <w:t>T</w:t>
      </w:r>
      <w:r w:rsidRPr="005C6623">
        <w:rPr>
          <w:rFonts w:asciiTheme="majorHAnsi" w:hAnsiTheme="majorHAnsi" w:cstheme="majorHAnsi"/>
          <w:sz w:val="24"/>
          <w:szCs w:val="24"/>
        </w:rPr>
        <w:t xml:space="preserve">. If the proportion of pixels within the tile is greater than a specified amount, </w:t>
      </w:r>
      <w:proofErr w:type="spellStart"/>
      <w:r w:rsidRPr="005C6623">
        <w:rPr>
          <w:rFonts w:asciiTheme="majorHAnsi" w:hAnsiTheme="majorHAnsi" w:cstheme="majorHAnsi"/>
          <w:i/>
          <w:sz w:val="24"/>
          <w:szCs w:val="24"/>
        </w:rPr>
        <w:t>P</w:t>
      </w:r>
      <w:r w:rsidRPr="005C6623">
        <w:rPr>
          <w:rFonts w:asciiTheme="majorHAnsi" w:hAnsiTheme="majorHAnsi" w:cstheme="majorHAnsi"/>
          <w:i/>
          <w:sz w:val="24"/>
          <w:szCs w:val="24"/>
          <w:vertAlign w:val="subscript"/>
        </w:rPr>
        <w:t>class</w:t>
      </w:r>
      <w:proofErr w:type="spellEnd"/>
      <w:r w:rsidRPr="005C6623">
        <w:rPr>
          <w:rFonts w:asciiTheme="majorHAnsi" w:hAnsiTheme="majorHAnsi" w:cstheme="majorHAnsi"/>
          <w:sz w:val="24"/>
          <w:szCs w:val="24"/>
        </w:rPr>
        <w:t xml:space="preserve">, then the tile is written to a file in a folder denoting its class. We prepared a video of this process that is included as </w:t>
      </w:r>
      <w:r w:rsidRPr="005C6623">
        <w:rPr>
          <w:rFonts w:asciiTheme="majorHAnsi" w:hAnsiTheme="majorHAnsi" w:cstheme="majorHAnsi"/>
          <w:sz w:val="24"/>
          <w:szCs w:val="24"/>
          <w:highlight w:val="yellow"/>
        </w:rPr>
        <w:t xml:space="preserve">Supplemental data </w:t>
      </w:r>
      <w:commentRangeStart w:id="163"/>
      <w:r w:rsidRPr="005C6623">
        <w:rPr>
          <w:rFonts w:asciiTheme="majorHAnsi" w:hAnsiTheme="majorHAnsi" w:cstheme="majorHAnsi"/>
          <w:sz w:val="24"/>
          <w:szCs w:val="24"/>
          <w:highlight w:val="yellow"/>
        </w:rPr>
        <w:t>A</w:t>
      </w:r>
      <w:commentRangeEnd w:id="163"/>
      <w:r w:rsidRPr="005C6623">
        <w:rPr>
          <w:rStyle w:val="CommentReference"/>
          <w:rFonts w:asciiTheme="majorHAnsi" w:hAnsiTheme="majorHAnsi" w:cstheme="majorHAnsi"/>
          <w:sz w:val="24"/>
          <w:szCs w:val="24"/>
        </w:rPr>
        <w:commentReference w:id="163"/>
      </w:r>
      <w:r w:rsidRPr="005C6623">
        <w:rPr>
          <w:rFonts w:asciiTheme="majorHAnsi" w:hAnsiTheme="majorHAnsi" w:cstheme="majorHAnsi"/>
          <w:sz w:val="24"/>
          <w:szCs w:val="24"/>
        </w:rPr>
        <w:t xml:space="preserve">. This simultaneously and efficiently generates both ground-truth label imagery (to evaluate classification performance) and sets of data suitable for training a DCNN. A single photograph typically takes 5-30 minutes to process </w:t>
      </w:r>
      <w:del w:id="164" w:author="Ritchie, Andrew C. [9]" w:date="2018-05-29T15:15:00Z">
        <w:r w:rsidRPr="005C6623" w:rsidDel="00A12975">
          <w:rPr>
            <w:rFonts w:asciiTheme="majorHAnsi" w:hAnsiTheme="majorHAnsi" w:cstheme="majorHAnsi"/>
            <w:sz w:val="24"/>
            <w:szCs w:val="24"/>
          </w:rPr>
          <w:delText>in this way</w:delText>
        </w:r>
      </w:del>
      <w:ins w:id="165" w:author="Ritchie, Andrew C. [9]" w:date="2018-05-29T15:15:00Z">
        <w:r w:rsidR="00A12975">
          <w:rPr>
            <w:rFonts w:asciiTheme="majorHAnsi" w:hAnsiTheme="majorHAnsi" w:cstheme="majorHAnsi"/>
            <w:sz w:val="24"/>
            <w:szCs w:val="24"/>
          </w:rPr>
          <w:t>with this method</w:t>
        </w:r>
      </w:ins>
      <w:r w:rsidRPr="005C6623">
        <w:rPr>
          <w:rFonts w:asciiTheme="majorHAnsi" w:hAnsiTheme="majorHAnsi" w:cstheme="majorHAnsi"/>
          <w:sz w:val="24"/>
          <w:szCs w:val="24"/>
        </w:rPr>
        <w:t xml:space="preserve">, depending on </w:t>
      </w:r>
      <w:del w:id="166" w:author="Ritchie, Andrew C. [9]" w:date="2018-05-29T15:16:00Z">
        <w:r w:rsidRPr="005C6623" w:rsidDel="00A12975">
          <w:rPr>
            <w:rFonts w:asciiTheme="majorHAnsi" w:hAnsiTheme="majorHAnsi" w:cstheme="majorHAnsi"/>
            <w:sz w:val="24"/>
            <w:szCs w:val="24"/>
          </w:rPr>
          <w:delText xml:space="preserve">the </w:delText>
        </w:r>
      </w:del>
      <w:ins w:id="167" w:author="Ritchie, Andrew C. [9]" w:date="2018-05-29T15:16:00Z">
        <w:r w:rsidR="00A12975">
          <w:rPr>
            <w:rFonts w:asciiTheme="majorHAnsi" w:hAnsiTheme="majorHAnsi" w:cstheme="majorHAnsi"/>
            <w:sz w:val="24"/>
            <w:szCs w:val="24"/>
          </w:rPr>
          <w:t>image</w:t>
        </w:r>
        <w:r w:rsidR="00A12975" w:rsidRPr="005C6623">
          <w:rPr>
            <w:rFonts w:asciiTheme="majorHAnsi" w:hAnsiTheme="majorHAnsi" w:cstheme="majorHAnsi"/>
            <w:sz w:val="24"/>
            <w:szCs w:val="24"/>
          </w:rPr>
          <w:t xml:space="preserve"> </w:t>
        </w:r>
      </w:ins>
      <w:r w:rsidRPr="005C6623">
        <w:rPr>
          <w:rFonts w:asciiTheme="majorHAnsi" w:hAnsiTheme="majorHAnsi" w:cstheme="majorHAnsi"/>
          <w:sz w:val="24"/>
          <w:szCs w:val="24"/>
        </w:rPr>
        <w:t>complexity and size</w:t>
      </w:r>
      <w:del w:id="168" w:author="Ritchie, Andrew C. [9]" w:date="2018-05-29T15:16:00Z">
        <w:r w:rsidRPr="005C6623" w:rsidDel="00A12975">
          <w:rPr>
            <w:rFonts w:asciiTheme="majorHAnsi" w:hAnsiTheme="majorHAnsi" w:cstheme="majorHAnsi"/>
            <w:sz w:val="24"/>
            <w:szCs w:val="24"/>
          </w:rPr>
          <w:delText xml:space="preserve"> of the image</w:delText>
        </w:r>
      </w:del>
      <w:r w:rsidRPr="005C6623">
        <w:rPr>
          <w:rFonts w:asciiTheme="majorHAnsi" w:hAnsiTheme="majorHAnsi" w:cstheme="majorHAnsi"/>
          <w:sz w:val="24"/>
          <w:szCs w:val="24"/>
        </w:rPr>
        <w:t xml:space="preserve">, so all the data required to retrain a DCNN (see section below) may take only </w:t>
      </w:r>
      <w:del w:id="169" w:author="Ritchie, Andrew C. [9]" w:date="2018-05-29T15:16:00Z">
        <w:r w:rsidRPr="005C6623" w:rsidDel="00A12975">
          <w:rPr>
            <w:rFonts w:asciiTheme="majorHAnsi" w:hAnsiTheme="majorHAnsi" w:cstheme="majorHAnsi"/>
            <w:sz w:val="24"/>
            <w:szCs w:val="24"/>
          </w:rPr>
          <w:delText xml:space="preserve">up to </w:delText>
        </w:r>
      </w:del>
      <w:r w:rsidRPr="005C6623">
        <w:rPr>
          <w:rFonts w:asciiTheme="majorHAnsi" w:hAnsiTheme="majorHAnsi" w:cstheme="majorHAnsi"/>
          <w:sz w:val="24"/>
          <w:szCs w:val="24"/>
        </w:rPr>
        <w:t>a few hours to generate.</w:t>
      </w:r>
    </w:p>
    <w:p w14:paraId="7F97F53D" w14:textId="77777777" w:rsidR="00800F91" w:rsidRPr="005C6623" w:rsidRDefault="00800F91" w:rsidP="008C6F53">
      <w:pPr>
        <w:jc w:val="both"/>
        <w:rPr>
          <w:rFonts w:asciiTheme="majorHAnsi" w:hAnsiTheme="majorHAnsi" w:cstheme="majorHAnsi"/>
          <w:sz w:val="24"/>
          <w:szCs w:val="24"/>
        </w:rPr>
      </w:pPr>
    </w:p>
    <w:p w14:paraId="72756C2E" w14:textId="26605D9A" w:rsidR="002851A3" w:rsidRPr="005C6623" w:rsidRDefault="00B05DB9" w:rsidP="008C6F53">
      <w:pPr>
        <w:jc w:val="both"/>
        <w:rPr>
          <w:rFonts w:asciiTheme="majorHAnsi" w:hAnsiTheme="majorHAnsi" w:cstheme="majorHAnsi"/>
          <w:b/>
          <w:sz w:val="24"/>
          <w:szCs w:val="24"/>
        </w:rPr>
      </w:pPr>
      <w:r>
        <w:rPr>
          <w:rFonts w:asciiTheme="majorHAnsi" w:hAnsiTheme="majorHAnsi" w:cstheme="majorHAnsi"/>
          <w:b/>
          <w:sz w:val="24"/>
          <w:szCs w:val="24"/>
        </w:rPr>
        <w:t>2.3</w:t>
      </w:r>
      <w:r w:rsidR="003074E2">
        <w:rPr>
          <w:rFonts w:asciiTheme="majorHAnsi" w:hAnsiTheme="majorHAnsi" w:cstheme="majorHAnsi"/>
          <w:b/>
          <w:sz w:val="24"/>
          <w:szCs w:val="24"/>
        </w:rPr>
        <w:t xml:space="preserve">. </w:t>
      </w:r>
      <w:r w:rsidR="002851A3" w:rsidRPr="005C6623">
        <w:rPr>
          <w:rFonts w:asciiTheme="majorHAnsi" w:hAnsiTheme="majorHAnsi" w:cstheme="majorHAnsi"/>
          <w:b/>
          <w:sz w:val="24"/>
          <w:szCs w:val="24"/>
        </w:rPr>
        <w:t>Retraining a deep neural network (transfer learning)</w:t>
      </w:r>
    </w:p>
    <w:p w14:paraId="1DC4172D" w14:textId="5F636B26" w:rsidR="006F0C7E" w:rsidRPr="005C6623" w:rsidRDefault="002851A3" w:rsidP="008C6F53">
      <w:pPr>
        <w:jc w:val="both"/>
        <w:rPr>
          <w:rFonts w:asciiTheme="majorHAnsi" w:hAnsiTheme="majorHAnsi" w:cstheme="majorHAnsi"/>
          <w:sz w:val="24"/>
          <w:szCs w:val="24"/>
        </w:rPr>
      </w:pPr>
      <w:r w:rsidRPr="005C6623">
        <w:rPr>
          <w:rFonts w:asciiTheme="majorHAnsi" w:hAnsiTheme="majorHAnsi" w:cstheme="majorHAnsi"/>
          <w:sz w:val="24"/>
          <w:szCs w:val="24"/>
        </w:rPr>
        <w:t>Among many suitable popular and open-source frameworks for image classification using deep convolutional neural networks, we chose MobileNet</w:t>
      </w:r>
      <w:del w:id="170" w:author="Ritchie, Andrew C. [13]" w:date="2018-05-29T15:21:00Z">
        <w:r w:rsidRPr="005C6623" w:rsidDel="00A12975">
          <w:rPr>
            <w:rFonts w:asciiTheme="majorHAnsi" w:hAnsiTheme="majorHAnsi" w:cstheme="majorHAnsi"/>
            <w:sz w:val="24"/>
            <w:szCs w:val="24"/>
          </w:rPr>
          <w:delText xml:space="preserve">s </w:delText>
        </w:r>
        <w:r w:rsidR="00B27DBD" w:rsidRPr="005C6623" w:rsidDel="00A12975">
          <w:rPr>
            <w:rFonts w:asciiTheme="majorHAnsi" w:hAnsiTheme="majorHAnsi" w:cstheme="majorHAnsi"/>
            <w:sz w:val="24"/>
            <w:szCs w:val="24"/>
          </w:rPr>
          <w:delText>v.</w:delText>
        </w:r>
        <w:r w:rsidRPr="005C6623" w:rsidDel="00A12975">
          <w:rPr>
            <w:rFonts w:asciiTheme="majorHAnsi" w:hAnsiTheme="majorHAnsi" w:cstheme="majorHAnsi"/>
            <w:sz w:val="24"/>
            <w:szCs w:val="24"/>
          </w:rPr>
          <w:delText xml:space="preserve"> 2.0 </w:delText>
        </w:r>
      </w:del>
      <w:ins w:id="171" w:author="Ritchie, Andrew C. [13]" w:date="2018-05-29T15:21:00Z">
        <w:r w:rsidR="00A12975">
          <w:rPr>
            <w:rFonts w:asciiTheme="majorHAnsi" w:hAnsiTheme="majorHAnsi" w:cstheme="majorHAnsi"/>
            <w:sz w:val="24"/>
            <w:szCs w:val="24"/>
          </w:rPr>
          <w:t>V2</w:t>
        </w:r>
      </w:ins>
      <w:ins w:id="172" w:author="Ritchie, Andrew C. [4]" w:date="2018-05-29T15:30:00Z">
        <w:r w:rsidR="000B7035">
          <w:rPr>
            <w:rFonts w:asciiTheme="majorHAnsi" w:hAnsiTheme="majorHAnsi" w:cstheme="majorHAnsi"/>
            <w:sz w:val="24"/>
            <w:szCs w:val="24"/>
          </w:rPr>
          <w:t xml:space="preserve"> </w:t>
        </w:r>
      </w:ins>
      <w:r w:rsidR="009566AA" w:rsidRPr="005C6623">
        <w:rPr>
          <w:rFonts w:asciiTheme="majorHAnsi" w:hAnsiTheme="majorHAnsi" w:cstheme="majorHAnsi"/>
          <w:sz w:val="24"/>
          <w:szCs w:val="24"/>
        </w:rPr>
        <w:t>(</w:t>
      </w:r>
      <w:r w:rsidR="009566AA" w:rsidRPr="005C6623">
        <w:rPr>
          <w:rFonts w:asciiTheme="majorHAnsi" w:hAnsiTheme="majorHAnsi" w:cstheme="majorHAnsi"/>
          <w:i/>
          <w:sz w:val="24"/>
          <w:szCs w:val="24"/>
        </w:rPr>
        <w:t>Sandler et al., 2018</w:t>
      </w:r>
      <w:r w:rsidR="009566AA" w:rsidRPr="005C6623">
        <w:rPr>
          <w:rFonts w:asciiTheme="majorHAnsi" w:hAnsiTheme="majorHAnsi" w:cstheme="majorHAnsi"/>
          <w:sz w:val="24"/>
          <w:szCs w:val="24"/>
        </w:rPr>
        <w:t>)</w:t>
      </w:r>
      <w:r w:rsidRPr="005C6623">
        <w:rPr>
          <w:rFonts w:asciiTheme="majorHAnsi" w:hAnsiTheme="majorHAnsi" w:cstheme="majorHAnsi"/>
          <w:sz w:val="24"/>
          <w:szCs w:val="24"/>
        </w:rPr>
        <w:t xml:space="preserve"> because it is relatively small and efficient (computationally faster to train and execute) compared to many </w:t>
      </w:r>
      <w:del w:id="173" w:author="Ritchie, Andrew C. [13]" w:date="2018-05-29T15:21:00Z">
        <w:r w:rsidRPr="005C6623" w:rsidDel="00A12975">
          <w:rPr>
            <w:rFonts w:asciiTheme="majorHAnsi" w:hAnsiTheme="majorHAnsi" w:cstheme="majorHAnsi"/>
            <w:sz w:val="24"/>
            <w:szCs w:val="24"/>
          </w:rPr>
          <w:delText>of its competitor</w:delText>
        </w:r>
      </w:del>
      <w:ins w:id="174" w:author="Ritchie, Andrew C. [13]" w:date="2018-05-29T15:21:00Z">
        <w:r w:rsidR="00A12975">
          <w:rPr>
            <w:rFonts w:asciiTheme="majorHAnsi" w:hAnsiTheme="majorHAnsi" w:cstheme="majorHAnsi"/>
            <w:sz w:val="24"/>
            <w:szCs w:val="24"/>
          </w:rPr>
          <w:t>competing</w:t>
        </w:r>
      </w:ins>
      <w:r w:rsidRPr="005C6623">
        <w:rPr>
          <w:rFonts w:asciiTheme="majorHAnsi" w:hAnsiTheme="majorHAnsi" w:cstheme="majorHAnsi"/>
          <w:sz w:val="24"/>
          <w:szCs w:val="24"/>
        </w:rPr>
        <w:t xml:space="preserve"> architectures designed to be transferable </w:t>
      </w:r>
      <w:r w:rsidR="00B7428E" w:rsidRPr="005C6623">
        <w:rPr>
          <w:rFonts w:asciiTheme="majorHAnsi" w:hAnsiTheme="majorHAnsi" w:cstheme="majorHAnsi"/>
          <w:sz w:val="24"/>
          <w:szCs w:val="24"/>
        </w:rPr>
        <w:t xml:space="preserve">for generic </w:t>
      </w:r>
      <w:r w:rsidRPr="005C6623">
        <w:rPr>
          <w:rFonts w:asciiTheme="majorHAnsi" w:hAnsiTheme="majorHAnsi" w:cstheme="majorHAnsi"/>
          <w:sz w:val="24"/>
          <w:szCs w:val="24"/>
        </w:rPr>
        <w:t xml:space="preserve">image </w:t>
      </w:r>
      <w:r w:rsidR="00B7428E" w:rsidRPr="005C6623">
        <w:rPr>
          <w:rFonts w:asciiTheme="majorHAnsi" w:hAnsiTheme="majorHAnsi" w:cstheme="majorHAnsi"/>
          <w:sz w:val="24"/>
          <w:szCs w:val="24"/>
        </w:rPr>
        <w:t xml:space="preserve">recognition tasks, </w:t>
      </w:r>
      <w:r w:rsidRPr="005C6623">
        <w:rPr>
          <w:rFonts w:asciiTheme="majorHAnsi" w:hAnsiTheme="majorHAnsi" w:cstheme="majorHAnsi"/>
          <w:sz w:val="24"/>
          <w:szCs w:val="24"/>
        </w:rPr>
        <w:t xml:space="preserve">such as Inception </w:t>
      </w:r>
      <w:r w:rsidR="003467E0" w:rsidRPr="005C6623">
        <w:rPr>
          <w:rFonts w:asciiTheme="majorHAnsi" w:hAnsiTheme="majorHAnsi" w:cstheme="majorHAnsi"/>
          <w:sz w:val="24"/>
          <w:szCs w:val="24"/>
        </w:rPr>
        <w:t>(</w:t>
      </w:r>
      <w:proofErr w:type="spellStart"/>
      <w:r w:rsidR="003467E0" w:rsidRPr="005C6623">
        <w:rPr>
          <w:rFonts w:asciiTheme="majorHAnsi" w:hAnsiTheme="majorHAnsi" w:cstheme="majorHAnsi"/>
          <w:i/>
          <w:sz w:val="24"/>
          <w:szCs w:val="24"/>
        </w:rPr>
        <w:t>Szegedy</w:t>
      </w:r>
      <w:proofErr w:type="spellEnd"/>
      <w:r w:rsidR="003467E0" w:rsidRPr="005C6623">
        <w:rPr>
          <w:rFonts w:asciiTheme="majorHAnsi" w:hAnsiTheme="majorHAnsi" w:cstheme="majorHAnsi"/>
          <w:i/>
          <w:sz w:val="24"/>
          <w:szCs w:val="24"/>
        </w:rPr>
        <w:t xml:space="preserve"> et al., 2016</w:t>
      </w:r>
      <w:r w:rsidR="003467E0" w:rsidRPr="005C6623">
        <w:rPr>
          <w:rFonts w:asciiTheme="majorHAnsi" w:hAnsiTheme="majorHAnsi" w:cstheme="majorHAnsi"/>
          <w:sz w:val="24"/>
          <w:szCs w:val="24"/>
        </w:rPr>
        <w:t>),</w:t>
      </w:r>
      <w:r w:rsidRPr="005C6623">
        <w:rPr>
          <w:rFonts w:asciiTheme="majorHAnsi" w:hAnsiTheme="majorHAnsi" w:cstheme="majorHAnsi"/>
          <w:sz w:val="24"/>
          <w:szCs w:val="24"/>
        </w:rPr>
        <w:t xml:space="preserve"> </w:t>
      </w:r>
      <w:proofErr w:type="spellStart"/>
      <w:r w:rsidR="00621314" w:rsidRPr="005C6623">
        <w:rPr>
          <w:rFonts w:asciiTheme="majorHAnsi" w:hAnsiTheme="majorHAnsi" w:cstheme="majorHAnsi"/>
          <w:sz w:val="24"/>
          <w:szCs w:val="24"/>
        </w:rPr>
        <w:t>Resnet</w:t>
      </w:r>
      <w:proofErr w:type="spellEnd"/>
      <w:r w:rsidR="00621314" w:rsidRPr="005C6623">
        <w:rPr>
          <w:rFonts w:asciiTheme="majorHAnsi" w:hAnsiTheme="majorHAnsi" w:cstheme="majorHAnsi"/>
          <w:sz w:val="24"/>
          <w:szCs w:val="24"/>
        </w:rPr>
        <w:t xml:space="preserve"> (</w:t>
      </w:r>
      <w:r w:rsidR="00621314" w:rsidRPr="005C6623">
        <w:rPr>
          <w:rFonts w:asciiTheme="majorHAnsi" w:hAnsiTheme="majorHAnsi" w:cstheme="majorHAnsi"/>
          <w:i/>
          <w:sz w:val="24"/>
          <w:szCs w:val="24"/>
        </w:rPr>
        <w:t>He et al., 2016</w:t>
      </w:r>
      <w:r w:rsidR="00621314" w:rsidRPr="005C6623">
        <w:rPr>
          <w:rFonts w:asciiTheme="majorHAnsi" w:hAnsiTheme="majorHAnsi" w:cstheme="majorHAnsi"/>
          <w:sz w:val="24"/>
          <w:szCs w:val="24"/>
        </w:rPr>
        <w:t xml:space="preserve">), and </w:t>
      </w:r>
      <w:proofErr w:type="spellStart"/>
      <w:r w:rsidR="00621314" w:rsidRPr="005C6623">
        <w:rPr>
          <w:rFonts w:asciiTheme="majorHAnsi" w:hAnsiTheme="majorHAnsi" w:cstheme="majorHAnsi"/>
          <w:sz w:val="24"/>
          <w:szCs w:val="24"/>
        </w:rPr>
        <w:t>NASnet</w:t>
      </w:r>
      <w:proofErr w:type="spellEnd"/>
      <w:r w:rsidR="00621314" w:rsidRPr="005C6623">
        <w:rPr>
          <w:rFonts w:asciiTheme="majorHAnsi" w:hAnsiTheme="majorHAnsi" w:cstheme="majorHAnsi"/>
          <w:sz w:val="24"/>
          <w:szCs w:val="24"/>
        </w:rPr>
        <w:t xml:space="preserve"> (</w:t>
      </w:r>
      <w:proofErr w:type="spellStart"/>
      <w:r w:rsidR="00E7799C" w:rsidRPr="005C6623">
        <w:rPr>
          <w:rFonts w:asciiTheme="majorHAnsi" w:hAnsiTheme="majorHAnsi" w:cstheme="majorHAnsi"/>
          <w:i/>
          <w:sz w:val="24"/>
          <w:szCs w:val="24"/>
        </w:rPr>
        <w:t>Zoph</w:t>
      </w:r>
      <w:proofErr w:type="spellEnd"/>
      <w:r w:rsidR="00E7799C" w:rsidRPr="005C6623">
        <w:rPr>
          <w:rFonts w:asciiTheme="majorHAnsi" w:hAnsiTheme="majorHAnsi" w:cstheme="majorHAnsi"/>
          <w:i/>
          <w:sz w:val="24"/>
          <w:szCs w:val="24"/>
        </w:rPr>
        <w:t xml:space="preserve"> et al., 2017</w:t>
      </w:r>
      <w:r w:rsidR="00621314" w:rsidRPr="005C6623">
        <w:rPr>
          <w:rFonts w:asciiTheme="majorHAnsi" w:hAnsiTheme="majorHAnsi" w:cstheme="majorHAnsi"/>
          <w:sz w:val="24"/>
          <w:szCs w:val="24"/>
        </w:rPr>
        <w:t>)</w:t>
      </w:r>
      <w:r w:rsidR="000F0713" w:rsidRPr="005C6623">
        <w:rPr>
          <w:rFonts w:asciiTheme="majorHAnsi" w:hAnsiTheme="majorHAnsi" w:cstheme="majorHAnsi"/>
          <w:sz w:val="24"/>
          <w:szCs w:val="24"/>
        </w:rPr>
        <w:t xml:space="preserve">, and it is </w:t>
      </w:r>
      <w:r w:rsidR="00B7428E" w:rsidRPr="005C6623">
        <w:rPr>
          <w:rFonts w:asciiTheme="majorHAnsi" w:hAnsiTheme="majorHAnsi" w:cstheme="majorHAnsi"/>
          <w:sz w:val="24"/>
          <w:szCs w:val="24"/>
        </w:rPr>
        <w:t>smaller and</w:t>
      </w:r>
      <w:r w:rsidR="000F0713" w:rsidRPr="005C6623">
        <w:rPr>
          <w:rFonts w:asciiTheme="majorHAnsi" w:hAnsiTheme="majorHAnsi" w:cstheme="majorHAnsi"/>
          <w:sz w:val="24"/>
          <w:szCs w:val="24"/>
        </w:rPr>
        <w:t xml:space="preserve"> more accurate than </w:t>
      </w:r>
      <w:del w:id="175" w:author="Ritchie, Andrew C. [13]" w:date="2018-05-29T15:26:00Z">
        <w:r w:rsidR="000F0713" w:rsidRPr="005C6623" w:rsidDel="000B7035">
          <w:rPr>
            <w:rFonts w:asciiTheme="majorHAnsi" w:hAnsiTheme="majorHAnsi" w:cstheme="majorHAnsi"/>
            <w:sz w:val="24"/>
            <w:szCs w:val="24"/>
          </w:rPr>
          <w:delText xml:space="preserve">Mobilenets </w:delText>
        </w:r>
      </w:del>
      <w:commentRangeStart w:id="176"/>
      <w:ins w:id="177" w:author="Ritchie, Andrew C. [13]" w:date="2018-05-29T15:26:00Z">
        <w:r w:rsidR="000B7035" w:rsidRPr="005C6623">
          <w:rPr>
            <w:rFonts w:asciiTheme="majorHAnsi" w:hAnsiTheme="majorHAnsi" w:cstheme="majorHAnsi"/>
            <w:sz w:val="24"/>
            <w:szCs w:val="24"/>
          </w:rPr>
          <w:t>Mobile</w:t>
        </w:r>
        <w:r w:rsidR="000B7035">
          <w:rPr>
            <w:rFonts w:asciiTheme="majorHAnsi" w:hAnsiTheme="majorHAnsi" w:cstheme="majorHAnsi"/>
            <w:sz w:val="24"/>
            <w:szCs w:val="24"/>
          </w:rPr>
          <w:t>N</w:t>
        </w:r>
        <w:r w:rsidR="000B7035" w:rsidRPr="005C6623">
          <w:rPr>
            <w:rFonts w:asciiTheme="majorHAnsi" w:hAnsiTheme="majorHAnsi" w:cstheme="majorHAnsi"/>
            <w:sz w:val="24"/>
            <w:szCs w:val="24"/>
          </w:rPr>
          <w:t>et</w:t>
        </w:r>
        <w:r w:rsidR="000B7035">
          <w:rPr>
            <w:rFonts w:asciiTheme="majorHAnsi" w:hAnsiTheme="majorHAnsi" w:cstheme="majorHAnsi"/>
            <w:sz w:val="24"/>
            <w:szCs w:val="24"/>
          </w:rPr>
          <w:t>V1</w:t>
        </w:r>
      </w:ins>
      <w:commentRangeEnd w:id="176"/>
      <w:ins w:id="178" w:author="Ritchie, Andrew C. [13]" w:date="2018-05-29T15:27:00Z">
        <w:r w:rsidR="000B7035">
          <w:rPr>
            <w:rStyle w:val="CommentReference"/>
          </w:rPr>
          <w:commentReference w:id="176"/>
        </w:r>
      </w:ins>
      <w:del w:id="179" w:author="Ritchie, Andrew C. [13]" w:date="2018-05-29T15:26:00Z">
        <w:r w:rsidR="00B27DBD" w:rsidRPr="005C6623" w:rsidDel="000B7035">
          <w:rPr>
            <w:rFonts w:asciiTheme="majorHAnsi" w:hAnsiTheme="majorHAnsi" w:cstheme="majorHAnsi"/>
            <w:sz w:val="24"/>
            <w:szCs w:val="24"/>
          </w:rPr>
          <w:delText>v.</w:delText>
        </w:r>
        <w:r w:rsidR="00E7799C" w:rsidRPr="005C6623" w:rsidDel="000B7035">
          <w:rPr>
            <w:rFonts w:asciiTheme="majorHAnsi" w:hAnsiTheme="majorHAnsi" w:cstheme="majorHAnsi"/>
            <w:sz w:val="24"/>
            <w:szCs w:val="24"/>
          </w:rPr>
          <w:delText xml:space="preserve"> 1.0</w:delText>
        </w:r>
      </w:del>
      <w:r w:rsidR="00E7799C" w:rsidRPr="005C6623">
        <w:rPr>
          <w:rFonts w:asciiTheme="majorHAnsi" w:hAnsiTheme="majorHAnsi" w:cstheme="majorHAnsi"/>
          <w:sz w:val="24"/>
          <w:szCs w:val="24"/>
        </w:rPr>
        <w:t xml:space="preserve"> (</w:t>
      </w:r>
      <w:r w:rsidR="00E7799C" w:rsidRPr="005C6623">
        <w:rPr>
          <w:rFonts w:asciiTheme="majorHAnsi" w:hAnsiTheme="majorHAnsi" w:cstheme="majorHAnsi"/>
          <w:i/>
          <w:sz w:val="24"/>
          <w:szCs w:val="24"/>
        </w:rPr>
        <w:t>Howard et al., 2017</w:t>
      </w:r>
      <w:r w:rsidR="00E7799C" w:rsidRPr="005C6623">
        <w:rPr>
          <w:rFonts w:asciiTheme="majorHAnsi" w:hAnsiTheme="majorHAnsi" w:cstheme="majorHAnsi"/>
          <w:sz w:val="24"/>
          <w:szCs w:val="24"/>
        </w:rPr>
        <w:t xml:space="preserve">). </w:t>
      </w:r>
      <w:r w:rsidR="0055585E" w:rsidRPr="005C6623">
        <w:rPr>
          <w:rFonts w:asciiTheme="majorHAnsi" w:hAnsiTheme="majorHAnsi" w:cstheme="majorHAnsi"/>
          <w:sz w:val="24"/>
          <w:szCs w:val="24"/>
        </w:rPr>
        <w:t xml:space="preserve">It also is </w:t>
      </w:r>
      <w:proofErr w:type="spellStart"/>
      <w:r w:rsidR="0055585E" w:rsidRPr="005C6623">
        <w:rPr>
          <w:rFonts w:asciiTheme="majorHAnsi" w:hAnsiTheme="majorHAnsi" w:cstheme="majorHAnsi"/>
          <w:sz w:val="24"/>
          <w:szCs w:val="24"/>
        </w:rPr>
        <w:t>pretrained</w:t>
      </w:r>
      <w:proofErr w:type="spellEnd"/>
      <w:r w:rsidR="0055585E" w:rsidRPr="005C6623">
        <w:rPr>
          <w:rFonts w:asciiTheme="majorHAnsi" w:hAnsiTheme="majorHAnsi" w:cstheme="majorHAnsi"/>
          <w:sz w:val="24"/>
          <w:szCs w:val="24"/>
        </w:rPr>
        <w:t xml:space="preserve"> for various tile sizes (image windows with horizontal and vertical dimensions of 96, 128, 192, and 224 pixels) which allows us to evaluate </w:t>
      </w:r>
      <w:del w:id="180" w:author="Ritchie, Andrew C. [4]" w:date="2018-05-29T15:31:00Z">
        <w:r w:rsidR="0055585E" w:rsidRPr="005C6623" w:rsidDel="000B7035">
          <w:rPr>
            <w:rFonts w:asciiTheme="majorHAnsi" w:hAnsiTheme="majorHAnsi" w:cstheme="majorHAnsi"/>
            <w:sz w:val="24"/>
            <w:szCs w:val="24"/>
          </w:rPr>
          <w:delText xml:space="preserve">the </w:delText>
        </w:r>
      </w:del>
      <w:ins w:id="181" w:author="Ritchie, Andrew C. [4]" w:date="2018-05-29T15:31:00Z">
        <w:r w:rsidR="000B7035">
          <w:rPr>
            <w:rFonts w:asciiTheme="majorHAnsi" w:hAnsiTheme="majorHAnsi" w:cstheme="majorHAnsi"/>
            <w:sz w:val="24"/>
            <w:szCs w:val="24"/>
          </w:rPr>
          <w:t>that</w:t>
        </w:r>
        <w:r w:rsidR="000B7035" w:rsidRPr="005C6623">
          <w:rPr>
            <w:rFonts w:asciiTheme="majorHAnsi" w:hAnsiTheme="majorHAnsi" w:cstheme="majorHAnsi"/>
            <w:sz w:val="24"/>
            <w:szCs w:val="24"/>
          </w:rPr>
          <w:t xml:space="preserve"> </w:t>
        </w:r>
      </w:ins>
      <w:r w:rsidR="0055585E" w:rsidRPr="005C6623">
        <w:rPr>
          <w:rFonts w:asciiTheme="majorHAnsi" w:hAnsiTheme="majorHAnsi" w:cstheme="majorHAnsi"/>
          <w:sz w:val="24"/>
          <w:szCs w:val="24"/>
        </w:rPr>
        <w:t xml:space="preserve">effect </w:t>
      </w:r>
      <w:del w:id="182" w:author="Ritchie, Andrew C. [4]" w:date="2018-05-29T15:31:00Z">
        <w:r w:rsidR="0055585E" w:rsidRPr="005C6623" w:rsidDel="000B7035">
          <w:rPr>
            <w:rFonts w:asciiTheme="majorHAnsi" w:hAnsiTheme="majorHAnsi" w:cstheme="majorHAnsi"/>
            <w:sz w:val="24"/>
            <w:szCs w:val="24"/>
          </w:rPr>
          <w:delText xml:space="preserve">of that </w:delText>
        </w:r>
      </w:del>
      <w:r w:rsidR="0055585E" w:rsidRPr="005C6623">
        <w:rPr>
          <w:rFonts w:asciiTheme="majorHAnsi" w:hAnsiTheme="majorHAnsi" w:cstheme="majorHAnsi"/>
          <w:sz w:val="24"/>
          <w:szCs w:val="24"/>
        </w:rPr>
        <w:t xml:space="preserve">on classifications. </w:t>
      </w:r>
      <w:r w:rsidR="00E7799C" w:rsidRPr="005C6623">
        <w:rPr>
          <w:rFonts w:asciiTheme="majorHAnsi" w:hAnsiTheme="majorHAnsi" w:cstheme="majorHAnsi"/>
          <w:sz w:val="24"/>
          <w:szCs w:val="24"/>
        </w:rPr>
        <w:t xml:space="preserve">However, all of the aforementioned models are implemented within </w:t>
      </w:r>
      <w:del w:id="183" w:author="Ritchie, Andrew C. [14]" w:date="2018-05-29T15:47:00Z">
        <w:r w:rsidR="00E7799C" w:rsidRPr="005C6623" w:rsidDel="00576880">
          <w:rPr>
            <w:rFonts w:asciiTheme="majorHAnsi" w:hAnsiTheme="majorHAnsi" w:cstheme="majorHAnsi"/>
            <w:sz w:val="24"/>
            <w:szCs w:val="24"/>
          </w:rPr>
          <w:delText>Tensorflow</w:delText>
        </w:r>
      </w:del>
      <w:proofErr w:type="spellStart"/>
      <w:ins w:id="184" w:author="Ritchie, Andrew C. [14]" w:date="2018-05-29T15:47:00Z">
        <w:r w:rsidR="00576880" w:rsidRPr="005C6623">
          <w:rPr>
            <w:rFonts w:asciiTheme="majorHAnsi" w:hAnsiTheme="majorHAnsi" w:cstheme="majorHAnsi"/>
            <w:sz w:val="24"/>
            <w:szCs w:val="24"/>
          </w:rPr>
          <w:t>Tensor</w:t>
        </w:r>
        <w:r w:rsidR="00576880">
          <w:rPr>
            <w:rFonts w:asciiTheme="majorHAnsi" w:hAnsiTheme="majorHAnsi" w:cstheme="majorHAnsi"/>
            <w:sz w:val="24"/>
            <w:szCs w:val="24"/>
          </w:rPr>
          <w:t>F</w:t>
        </w:r>
        <w:r w:rsidR="00576880" w:rsidRPr="005C6623">
          <w:rPr>
            <w:rFonts w:asciiTheme="majorHAnsi" w:hAnsiTheme="majorHAnsi" w:cstheme="majorHAnsi"/>
            <w:sz w:val="24"/>
            <w:szCs w:val="24"/>
          </w:rPr>
          <w:t>low</w:t>
        </w:r>
      </w:ins>
      <w:proofErr w:type="spellEnd"/>
      <w:r w:rsidR="00E7799C" w:rsidRPr="005C6623">
        <w:rPr>
          <w:rFonts w:asciiTheme="majorHAnsi" w:hAnsiTheme="majorHAnsi" w:cstheme="majorHAnsi"/>
          <w:sz w:val="24"/>
          <w:szCs w:val="24"/>
        </w:rPr>
        <w:t>-H</w:t>
      </w:r>
      <w:r w:rsidRPr="005C6623">
        <w:rPr>
          <w:rFonts w:asciiTheme="majorHAnsi" w:hAnsiTheme="majorHAnsi" w:cstheme="majorHAnsi"/>
          <w:sz w:val="24"/>
          <w:szCs w:val="24"/>
        </w:rPr>
        <w:t>ub</w:t>
      </w:r>
      <w:r w:rsidR="00E7799C" w:rsidRPr="005C6623">
        <w:rPr>
          <w:rFonts w:asciiTheme="majorHAnsi" w:hAnsiTheme="majorHAnsi" w:cstheme="majorHAnsi"/>
          <w:sz w:val="24"/>
          <w:szCs w:val="24"/>
        </w:rPr>
        <w:t xml:space="preserve"> (</w:t>
      </w:r>
      <w:proofErr w:type="spellStart"/>
      <w:del w:id="185" w:author="Ritchie, Andrew C. [14]" w:date="2018-05-29T15:47:00Z">
        <w:r w:rsidR="00E7799C" w:rsidRPr="005C6623" w:rsidDel="00576880">
          <w:rPr>
            <w:rFonts w:asciiTheme="majorHAnsi" w:hAnsiTheme="majorHAnsi" w:cstheme="majorHAnsi"/>
            <w:i/>
            <w:sz w:val="24"/>
            <w:szCs w:val="24"/>
          </w:rPr>
          <w:delText>Tensorflow</w:delText>
        </w:r>
      </w:del>
      <w:ins w:id="186" w:author="Ritchie, Andrew C. [14]" w:date="2018-05-29T15:47:00Z">
        <w:r w:rsidR="00576880" w:rsidRPr="005C6623">
          <w:rPr>
            <w:rFonts w:asciiTheme="majorHAnsi" w:hAnsiTheme="majorHAnsi" w:cstheme="majorHAnsi"/>
            <w:i/>
            <w:sz w:val="24"/>
            <w:szCs w:val="24"/>
          </w:rPr>
          <w:t>Tensor</w:t>
        </w:r>
        <w:r w:rsidR="00576880">
          <w:rPr>
            <w:rFonts w:asciiTheme="majorHAnsi" w:hAnsiTheme="majorHAnsi" w:cstheme="majorHAnsi"/>
            <w:i/>
            <w:sz w:val="24"/>
            <w:szCs w:val="24"/>
          </w:rPr>
          <w:t>F</w:t>
        </w:r>
        <w:r w:rsidR="00576880" w:rsidRPr="005C6623">
          <w:rPr>
            <w:rFonts w:asciiTheme="majorHAnsi" w:hAnsiTheme="majorHAnsi" w:cstheme="majorHAnsi"/>
            <w:i/>
            <w:sz w:val="24"/>
            <w:szCs w:val="24"/>
          </w:rPr>
          <w:t>low</w:t>
        </w:r>
      </w:ins>
      <w:proofErr w:type="spellEnd"/>
      <w:r w:rsidR="00E7799C" w:rsidRPr="005C6623">
        <w:rPr>
          <w:rFonts w:asciiTheme="majorHAnsi" w:hAnsiTheme="majorHAnsi" w:cstheme="majorHAnsi"/>
          <w:i/>
          <w:sz w:val="24"/>
          <w:szCs w:val="24"/>
        </w:rPr>
        <w:t>-Hub, 2018</w:t>
      </w:r>
      <w:r w:rsidR="00E7799C" w:rsidRPr="005C6623">
        <w:rPr>
          <w:rFonts w:asciiTheme="majorHAnsi" w:hAnsiTheme="majorHAnsi" w:cstheme="majorHAnsi"/>
          <w:sz w:val="24"/>
          <w:szCs w:val="24"/>
        </w:rPr>
        <w:t>)</w:t>
      </w:r>
      <w:r w:rsidR="000F089D" w:rsidRPr="005C6623">
        <w:rPr>
          <w:rFonts w:asciiTheme="majorHAnsi" w:hAnsiTheme="majorHAnsi" w:cstheme="majorHAnsi"/>
          <w:sz w:val="24"/>
          <w:szCs w:val="24"/>
        </w:rPr>
        <w:t xml:space="preserve">, which is a library specifically designed for reusing </w:t>
      </w:r>
      <w:r w:rsidR="000F089D" w:rsidRPr="005C6623">
        <w:rPr>
          <w:rFonts w:asciiTheme="majorHAnsi" w:hAnsiTheme="majorHAnsi" w:cstheme="majorHAnsi"/>
          <w:color w:val="24292E"/>
          <w:sz w:val="24"/>
          <w:szCs w:val="24"/>
          <w:shd w:val="clear" w:color="auto" w:fill="FFFFFF"/>
        </w:rPr>
        <w:t xml:space="preserve">pre-trained </w:t>
      </w:r>
      <w:proofErr w:type="spellStart"/>
      <w:r w:rsidR="000F089D" w:rsidRPr="005C6623">
        <w:rPr>
          <w:rFonts w:asciiTheme="majorHAnsi" w:hAnsiTheme="majorHAnsi" w:cstheme="majorHAnsi"/>
          <w:color w:val="24292E"/>
          <w:sz w:val="24"/>
          <w:szCs w:val="24"/>
          <w:shd w:val="clear" w:color="auto" w:fill="FFFFFF"/>
        </w:rPr>
        <w:t>TensorFlow</w:t>
      </w:r>
      <w:proofErr w:type="spellEnd"/>
      <w:r w:rsidR="00EC63BA" w:rsidRPr="005C6623">
        <w:rPr>
          <w:rFonts w:asciiTheme="majorHAnsi" w:hAnsiTheme="majorHAnsi" w:cstheme="majorHAnsi"/>
          <w:color w:val="24292E"/>
          <w:sz w:val="24"/>
          <w:szCs w:val="24"/>
          <w:shd w:val="clear" w:color="auto" w:fill="FFFFFF"/>
        </w:rPr>
        <w:t xml:space="preserve"> (</w:t>
      </w:r>
      <w:proofErr w:type="spellStart"/>
      <w:r w:rsidR="00EC63BA" w:rsidRPr="005C6623">
        <w:rPr>
          <w:rFonts w:asciiTheme="majorHAnsi" w:hAnsiTheme="majorHAnsi" w:cstheme="majorHAnsi"/>
          <w:i/>
          <w:color w:val="24292E"/>
          <w:sz w:val="24"/>
          <w:szCs w:val="24"/>
          <w:shd w:val="clear" w:color="auto" w:fill="FFFFFF"/>
        </w:rPr>
        <w:t>Abadi</w:t>
      </w:r>
      <w:proofErr w:type="spellEnd"/>
      <w:r w:rsidR="00EC63BA" w:rsidRPr="005C6623">
        <w:rPr>
          <w:rFonts w:asciiTheme="majorHAnsi" w:hAnsiTheme="majorHAnsi" w:cstheme="majorHAnsi"/>
          <w:i/>
          <w:color w:val="24292E"/>
          <w:sz w:val="24"/>
          <w:szCs w:val="24"/>
          <w:shd w:val="clear" w:color="auto" w:fill="FFFFFF"/>
        </w:rPr>
        <w:t xml:space="preserve"> et al., </w:t>
      </w:r>
      <w:r w:rsidR="00332489" w:rsidRPr="005C6623">
        <w:rPr>
          <w:rFonts w:asciiTheme="majorHAnsi" w:hAnsiTheme="majorHAnsi" w:cstheme="majorHAnsi"/>
          <w:i/>
          <w:color w:val="24292E"/>
          <w:sz w:val="24"/>
          <w:szCs w:val="24"/>
          <w:shd w:val="clear" w:color="auto" w:fill="FFFFFF"/>
        </w:rPr>
        <w:t>2015</w:t>
      </w:r>
      <w:r w:rsidR="00EC63BA" w:rsidRPr="005C6623">
        <w:rPr>
          <w:rFonts w:asciiTheme="majorHAnsi" w:hAnsiTheme="majorHAnsi" w:cstheme="majorHAnsi"/>
          <w:color w:val="24292E"/>
          <w:sz w:val="24"/>
          <w:szCs w:val="24"/>
          <w:shd w:val="clear" w:color="auto" w:fill="FFFFFF"/>
        </w:rPr>
        <w:t>)</w:t>
      </w:r>
      <w:r w:rsidR="000F089D" w:rsidRPr="005C6623">
        <w:rPr>
          <w:rFonts w:asciiTheme="majorHAnsi" w:hAnsiTheme="majorHAnsi" w:cstheme="majorHAnsi"/>
          <w:color w:val="24292E"/>
          <w:sz w:val="24"/>
          <w:szCs w:val="24"/>
          <w:shd w:val="clear" w:color="auto" w:fill="FFFFFF"/>
        </w:rPr>
        <w:t xml:space="preserve"> models on new tasks.</w:t>
      </w:r>
      <w:r w:rsidR="00BE7C37" w:rsidRPr="005C6623">
        <w:rPr>
          <w:rFonts w:asciiTheme="majorHAnsi" w:hAnsiTheme="majorHAnsi" w:cstheme="majorHAnsi"/>
          <w:color w:val="24292E"/>
          <w:sz w:val="24"/>
          <w:szCs w:val="24"/>
          <w:shd w:val="clear" w:color="auto" w:fill="FFFFFF"/>
        </w:rPr>
        <w:t xml:space="preserve"> The</w:t>
      </w:r>
      <w:del w:id="187" w:author="Ritchie, Andrew C. [4]" w:date="2018-05-29T15:32:00Z">
        <w:r w:rsidR="00BE7C37" w:rsidRPr="005C6623" w:rsidDel="000B7035">
          <w:rPr>
            <w:rFonts w:asciiTheme="majorHAnsi" w:hAnsiTheme="majorHAnsi" w:cstheme="majorHAnsi"/>
            <w:color w:val="24292E"/>
            <w:sz w:val="24"/>
            <w:szCs w:val="24"/>
            <w:shd w:val="clear" w:color="auto" w:fill="FFFFFF"/>
          </w:rPr>
          <w:delText>refore, the</w:delText>
        </w:r>
      </w:del>
      <w:r w:rsidR="00BE7C37" w:rsidRPr="005C6623">
        <w:rPr>
          <w:rFonts w:asciiTheme="majorHAnsi" w:hAnsiTheme="majorHAnsi" w:cstheme="majorHAnsi"/>
          <w:color w:val="24292E"/>
          <w:sz w:val="24"/>
          <w:szCs w:val="24"/>
          <w:shd w:val="clear" w:color="auto" w:fill="FFFFFF"/>
        </w:rPr>
        <w:t xml:space="preserve"> interested reader </w:t>
      </w:r>
      <w:del w:id="188" w:author="Ritchie, Andrew C. [4]" w:date="2018-05-29T15:32:00Z">
        <w:r w:rsidR="00BE7C37" w:rsidRPr="005C6623" w:rsidDel="000B7035">
          <w:rPr>
            <w:rFonts w:asciiTheme="majorHAnsi" w:hAnsiTheme="majorHAnsi" w:cstheme="majorHAnsi"/>
            <w:color w:val="24292E"/>
            <w:sz w:val="24"/>
            <w:szCs w:val="24"/>
            <w:shd w:val="clear" w:color="auto" w:fill="FFFFFF"/>
          </w:rPr>
          <w:delText xml:space="preserve">may </w:delText>
        </w:r>
      </w:del>
      <w:ins w:id="189" w:author="Ritchie, Andrew C. [4]" w:date="2018-05-29T15:32:00Z">
        <w:r w:rsidR="000B7035">
          <w:rPr>
            <w:rFonts w:asciiTheme="majorHAnsi" w:hAnsiTheme="majorHAnsi" w:cstheme="majorHAnsi"/>
            <w:color w:val="24292E"/>
            <w:sz w:val="24"/>
            <w:szCs w:val="24"/>
            <w:shd w:val="clear" w:color="auto" w:fill="FFFFFF"/>
          </w:rPr>
          <w:t>is invited to</w:t>
        </w:r>
        <w:r w:rsidR="000B7035" w:rsidRPr="005C6623">
          <w:rPr>
            <w:rFonts w:asciiTheme="majorHAnsi" w:hAnsiTheme="majorHAnsi" w:cstheme="majorHAnsi"/>
            <w:color w:val="24292E"/>
            <w:sz w:val="24"/>
            <w:szCs w:val="24"/>
            <w:shd w:val="clear" w:color="auto" w:fill="FFFFFF"/>
          </w:rPr>
          <w:t xml:space="preserve"> </w:t>
        </w:r>
      </w:ins>
      <w:r w:rsidR="00BE7C37" w:rsidRPr="005C6623">
        <w:rPr>
          <w:rFonts w:asciiTheme="majorHAnsi" w:hAnsiTheme="majorHAnsi" w:cstheme="majorHAnsi"/>
          <w:color w:val="24292E"/>
          <w:sz w:val="24"/>
          <w:szCs w:val="24"/>
          <w:shd w:val="clear" w:color="auto" w:fill="FFFFFF"/>
        </w:rPr>
        <w:t xml:space="preserve">modify our data and code (provided as </w:t>
      </w:r>
      <w:r w:rsidR="00BE7C37" w:rsidRPr="005C6623">
        <w:rPr>
          <w:rFonts w:asciiTheme="majorHAnsi" w:hAnsiTheme="majorHAnsi" w:cstheme="majorHAnsi"/>
          <w:color w:val="24292E"/>
          <w:sz w:val="24"/>
          <w:szCs w:val="24"/>
          <w:highlight w:val="yellow"/>
          <w:shd w:val="clear" w:color="auto" w:fill="FFFFFF"/>
        </w:rPr>
        <w:t>Supplemental data</w:t>
      </w:r>
      <w:r w:rsidR="001202C8" w:rsidRPr="005C6623">
        <w:rPr>
          <w:rFonts w:asciiTheme="majorHAnsi" w:hAnsiTheme="majorHAnsi" w:cstheme="majorHAnsi"/>
          <w:color w:val="24292E"/>
          <w:sz w:val="24"/>
          <w:szCs w:val="24"/>
          <w:highlight w:val="yellow"/>
          <w:shd w:val="clear" w:color="auto" w:fill="FFFFFF"/>
        </w:rPr>
        <w:t xml:space="preserve"> X</w:t>
      </w:r>
      <w:r w:rsidR="00BE7C37" w:rsidRPr="005C6623">
        <w:rPr>
          <w:rFonts w:asciiTheme="majorHAnsi" w:hAnsiTheme="majorHAnsi" w:cstheme="majorHAnsi"/>
          <w:color w:val="24292E"/>
          <w:sz w:val="24"/>
          <w:szCs w:val="24"/>
          <w:shd w:val="clear" w:color="auto" w:fill="FFFFFF"/>
        </w:rPr>
        <w:t xml:space="preserve">) </w:t>
      </w:r>
      <w:del w:id="190" w:author="Ritchie, Andrew C. [4]" w:date="2018-05-29T15:32:00Z">
        <w:r w:rsidR="00BE7C37" w:rsidRPr="005C6623" w:rsidDel="000B7035">
          <w:rPr>
            <w:rFonts w:asciiTheme="majorHAnsi" w:hAnsiTheme="majorHAnsi" w:cstheme="majorHAnsi"/>
            <w:color w:val="24292E"/>
            <w:sz w:val="24"/>
            <w:szCs w:val="24"/>
            <w:shd w:val="clear" w:color="auto" w:fill="FFFFFF"/>
          </w:rPr>
          <w:delText xml:space="preserve">and </w:delText>
        </w:r>
      </w:del>
      <w:ins w:id="191" w:author="Ritchie, Andrew C. [4]" w:date="2018-05-29T15:32:00Z">
        <w:r w:rsidR="000B7035">
          <w:rPr>
            <w:rFonts w:asciiTheme="majorHAnsi" w:hAnsiTheme="majorHAnsi" w:cstheme="majorHAnsi"/>
            <w:color w:val="24292E"/>
            <w:sz w:val="24"/>
            <w:szCs w:val="24"/>
            <w:shd w:val="clear" w:color="auto" w:fill="FFFFFF"/>
          </w:rPr>
          <w:t>to</w:t>
        </w:r>
        <w:r w:rsidR="000B7035" w:rsidRPr="005C6623">
          <w:rPr>
            <w:rFonts w:asciiTheme="majorHAnsi" w:hAnsiTheme="majorHAnsi" w:cstheme="majorHAnsi"/>
            <w:color w:val="24292E"/>
            <w:sz w:val="24"/>
            <w:szCs w:val="24"/>
            <w:shd w:val="clear" w:color="auto" w:fill="FFFFFF"/>
          </w:rPr>
          <w:t xml:space="preserve"> </w:t>
        </w:r>
      </w:ins>
      <w:r w:rsidR="00BE7C37" w:rsidRPr="005C6623">
        <w:rPr>
          <w:rFonts w:asciiTheme="majorHAnsi" w:hAnsiTheme="majorHAnsi" w:cstheme="majorHAnsi"/>
          <w:color w:val="24292E"/>
          <w:sz w:val="24"/>
          <w:szCs w:val="24"/>
          <w:shd w:val="clear" w:color="auto" w:fill="FFFFFF"/>
        </w:rPr>
        <w:t>explore variation in classification accuracies among multiple DCNN architectures.</w:t>
      </w:r>
    </w:p>
    <w:p w14:paraId="53331F54" w14:textId="6D707940" w:rsidR="003074E2" w:rsidRDefault="000F0713" w:rsidP="008C6F53">
      <w:pPr>
        <w:jc w:val="both"/>
        <w:rPr>
          <w:rFonts w:asciiTheme="majorHAnsi" w:hAnsiTheme="majorHAnsi" w:cstheme="majorHAnsi"/>
          <w:sz w:val="24"/>
          <w:szCs w:val="24"/>
        </w:rPr>
      </w:pPr>
      <w:r w:rsidRPr="005C6623">
        <w:rPr>
          <w:rFonts w:asciiTheme="majorHAnsi" w:hAnsiTheme="majorHAnsi" w:cstheme="majorHAnsi"/>
          <w:sz w:val="24"/>
          <w:szCs w:val="24"/>
        </w:rPr>
        <w:t>For all datasets, w</w:t>
      </w:r>
      <w:r w:rsidR="0035164E" w:rsidRPr="005C6623">
        <w:rPr>
          <w:rFonts w:asciiTheme="majorHAnsi" w:hAnsiTheme="majorHAnsi" w:cstheme="majorHAnsi"/>
          <w:sz w:val="24"/>
          <w:szCs w:val="24"/>
        </w:rPr>
        <w:t xml:space="preserve">e only used tiles (in the training and </w:t>
      </w:r>
      <w:r w:rsidR="00F521FD" w:rsidRPr="005C6623">
        <w:rPr>
          <w:rFonts w:asciiTheme="majorHAnsi" w:hAnsiTheme="majorHAnsi" w:cstheme="majorHAnsi"/>
          <w:sz w:val="24"/>
          <w:szCs w:val="24"/>
        </w:rPr>
        <w:t>evaluation</w:t>
      </w:r>
      <w:r w:rsidR="0035164E" w:rsidRPr="005C6623">
        <w:rPr>
          <w:rFonts w:asciiTheme="majorHAnsi" w:hAnsiTheme="majorHAnsi" w:cstheme="majorHAnsi"/>
          <w:sz w:val="24"/>
          <w:szCs w:val="24"/>
        </w:rPr>
        <w:t>) where</w:t>
      </w:r>
      <w:r w:rsidR="0088476E" w:rsidRPr="005C6623">
        <w:rPr>
          <w:rFonts w:asciiTheme="majorHAnsi" w:hAnsiTheme="majorHAnsi" w:cstheme="majorHAnsi"/>
          <w:sz w:val="24"/>
          <w:szCs w:val="24"/>
        </w:rPr>
        <w:t xml:space="preserve"> 90% of the tile pixels were classified as a single class</w:t>
      </w:r>
      <w:r w:rsidR="0035164E" w:rsidRPr="005C6623">
        <w:rPr>
          <w:rFonts w:asciiTheme="majorHAnsi" w:hAnsiTheme="majorHAnsi" w:cstheme="majorHAnsi"/>
          <w:sz w:val="24"/>
          <w:szCs w:val="24"/>
        </w:rPr>
        <w:t xml:space="preserve"> </w:t>
      </w:r>
      <w:r w:rsidR="0088476E" w:rsidRPr="005C6623">
        <w:rPr>
          <w:rFonts w:asciiTheme="majorHAnsi" w:hAnsiTheme="majorHAnsi" w:cstheme="majorHAnsi"/>
          <w:sz w:val="24"/>
          <w:szCs w:val="24"/>
        </w:rPr>
        <w:t xml:space="preserve">(that is, </w:t>
      </w:r>
      <w:proofErr w:type="spellStart"/>
      <w:r w:rsidR="00C2206E" w:rsidRPr="005C6623">
        <w:rPr>
          <w:rFonts w:asciiTheme="majorHAnsi" w:hAnsiTheme="majorHAnsi" w:cstheme="majorHAnsi"/>
          <w:i/>
          <w:sz w:val="24"/>
          <w:szCs w:val="24"/>
        </w:rPr>
        <w:t>P</w:t>
      </w:r>
      <w:r w:rsidR="00C2206E" w:rsidRPr="005C6623">
        <w:rPr>
          <w:rFonts w:asciiTheme="majorHAnsi" w:hAnsiTheme="majorHAnsi" w:cstheme="majorHAnsi"/>
          <w:i/>
          <w:sz w:val="24"/>
          <w:szCs w:val="24"/>
          <w:vertAlign w:val="subscript"/>
        </w:rPr>
        <w:t>class</w:t>
      </w:r>
      <w:proofErr w:type="spellEnd"/>
      <w:r w:rsidR="00C2206E" w:rsidRPr="005C6623">
        <w:rPr>
          <w:rFonts w:asciiTheme="majorHAnsi" w:hAnsiTheme="majorHAnsi" w:cstheme="majorHAnsi"/>
          <w:i/>
          <w:sz w:val="24"/>
          <w:szCs w:val="24"/>
        </w:rPr>
        <w:t xml:space="preserve"> </w:t>
      </w:r>
      <w:r w:rsidR="00C2206E" w:rsidRPr="005C6623">
        <w:rPr>
          <w:rFonts w:asciiTheme="majorHAnsi" w:hAnsiTheme="majorHAnsi" w:cstheme="majorHAnsi"/>
          <w:sz w:val="24"/>
          <w:szCs w:val="24"/>
        </w:rPr>
        <w:t>&gt; 0.9</w:t>
      </w:r>
      <w:r w:rsidR="0088476E" w:rsidRPr="005C6623">
        <w:rPr>
          <w:rFonts w:asciiTheme="majorHAnsi" w:hAnsiTheme="majorHAnsi" w:cstheme="majorHAnsi"/>
          <w:sz w:val="24"/>
          <w:szCs w:val="24"/>
        </w:rPr>
        <w:t>)</w:t>
      </w:r>
      <w:r w:rsidR="00C2206E" w:rsidRPr="005C6623">
        <w:rPr>
          <w:rFonts w:asciiTheme="majorHAnsi" w:hAnsiTheme="majorHAnsi" w:cstheme="majorHAnsi"/>
          <w:sz w:val="24"/>
          <w:szCs w:val="24"/>
        </w:rPr>
        <w:t xml:space="preserve">. </w:t>
      </w:r>
      <w:r w:rsidR="0035164E" w:rsidRPr="005C6623">
        <w:rPr>
          <w:rFonts w:asciiTheme="majorHAnsi" w:hAnsiTheme="majorHAnsi" w:cstheme="majorHAnsi"/>
          <w:sz w:val="24"/>
          <w:szCs w:val="24"/>
        </w:rPr>
        <w:t xml:space="preserve">This avoided including tiles depicting mixed </w:t>
      </w:r>
      <w:proofErr w:type="spellStart"/>
      <w:r w:rsidR="0035164E" w:rsidRPr="005C6623">
        <w:rPr>
          <w:rFonts w:asciiTheme="majorHAnsi" w:hAnsiTheme="majorHAnsi" w:cstheme="majorHAnsi"/>
          <w:sz w:val="24"/>
          <w:szCs w:val="24"/>
        </w:rPr>
        <w:t>landcover</w:t>
      </w:r>
      <w:proofErr w:type="spellEnd"/>
      <w:r w:rsidR="0035164E" w:rsidRPr="005C6623">
        <w:rPr>
          <w:rFonts w:asciiTheme="majorHAnsi" w:hAnsiTheme="majorHAnsi" w:cstheme="majorHAnsi"/>
          <w:sz w:val="24"/>
          <w:szCs w:val="24"/>
        </w:rPr>
        <w:t>/use classes.</w:t>
      </w:r>
      <w:r w:rsidR="0010252F" w:rsidRPr="005C6623">
        <w:rPr>
          <w:rFonts w:asciiTheme="majorHAnsi" w:hAnsiTheme="majorHAnsi" w:cstheme="majorHAnsi"/>
          <w:sz w:val="24"/>
          <w:szCs w:val="24"/>
        </w:rPr>
        <w:t xml:space="preserve"> We chose</w:t>
      </w:r>
      <w:r w:rsidR="0088476E" w:rsidRPr="005C6623">
        <w:rPr>
          <w:rFonts w:asciiTheme="majorHAnsi" w:hAnsiTheme="majorHAnsi" w:cstheme="majorHAnsi"/>
          <w:sz w:val="24"/>
          <w:szCs w:val="24"/>
        </w:rPr>
        <w:t xml:space="preserve"> </w:t>
      </w:r>
      <w:r w:rsidR="006F0C7E" w:rsidRPr="005C6623">
        <w:rPr>
          <w:rFonts w:asciiTheme="majorHAnsi" w:hAnsiTheme="majorHAnsi" w:cstheme="majorHAnsi"/>
          <w:sz w:val="24"/>
          <w:szCs w:val="24"/>
        </w:rPr>
        <w:t>tile size</w:t>
      </w:r>
      <w:r w:rsidR="0010252F" w:rsidRPr="005C6623">
        <w:rPr>
          <w:rFonts w:asciiTheme="majorHAnsi" w:hAnsiTheme="majorHAnsi" w:cstheme="majorHAnsi"/>
          <w:sz w:val="24"/>
          <w:szCs w:val="24"/>
        </w:rPr>
        <w:t>s</w:t>
      </w:r>
      <w:r w:rsidR="006F0C7E" w:rsidRPr="005C6623">
        <w:rPr>
          <w:rFonts w:asciiTheme="majorHAnsi" w:hAnsiTheme="majorHAnsi" w:cstheme="majorHAnsi"/>
          <w:sz w:val="24"/>
          <w:szCs w:val="24"/>
        </w:rPr>
        <w:t xml:space="preserve"> of </w:t>
      </w:r>
      <w:r w:rsidR="0088476E" w:rsidRPr="005C6623">
        <w:rPr>
          <w:rFonts w:asciiTheme="majorHAnsi" w:hAnsiTheme="majorHAnsi" w:cstheme="majorHAnsi"/>
          <w:i/>
          <w:sz w:val="24"/>
          <w:szCs w:val="24"/>
        </w:rPr>
        <w:t>T</w:t>
      </w:r>
      <w:r w:rsidR="0088476E" w:rsidRPr="005C6623">
        <w:rPr>
          <w:rFonts w:asciiTheme="majorHAnsi" w:hAnsiTheme="majorHAnsi" w:cstheme="majorHAnsi"/>
          <w:sz w:val="24"/>
          <w:szCs w:val="24"/>
        </w:rPr>
        <w:t xml:space="preserve"> = </w:t>
      </w:r>
      <w:r w:rsidR="002538BA" w:rsidRPr="005C6623">
        <w:rPr>
          <w:rFonts w:asciiTheme="majorHAnsi" w:hAnsiTheme="majorHAnsi" w:cstheme="majorHAnsi"/>
          <w:sz w:val="24"/>
          <w:szCs w:val="24"/>
        </w:rPr>
        <w:t>96x96</w:t>
      </w:r>
      <w:r w:rsidR="006F0C7E" w:rsidRPr="005C6623">
        <w:rPr>
          <w:rFonts w:asciiTheme="majorHAnsi" w:hAnsiTheme="majorHAnsi" w:cstheme="majorHAnsi"/>
          <w:sz w:val="24"/>
          <w:szCs w:val="24"/>
        </w:rPr>
        <w:t xml:space="preserve"> pixels</w:t>
      </w:r>
      <w:r w:rsidR="0010252F" w:rsidRPr="005C6623">
        <w:rPr>
          <w:rFonts w:asciiTheme="majorHAnsi" w:hAnsiTheme="majorHAnsi" w:cstheme="majorHAnsi"/>
          <w:sz w:val="24"/>
          <w:szCs w:val="24"/>
        </w:rPr>
        <w:t xml:space="preserve"> and </w:t>
      </w:r>
      <w:r w:rsidR="0010252F" w:rsidRPr="005C6623">
        <w:rPr>
          <w:rFonts w:asciiTheme="majorHAnsi" w:hAnsiTheme="majorHAnsi" w:cstheme="majorHAnsi"/>
          <w:i/>
          <w:sz w:val="24"/>
          <w:szCs w:val="24"/>
        </w:rPr>
        <w:t>T</w:t>
      </w:r>
      <w:r w:rsidR="0010252F" w:rsidRPr="005C6623">
        <w:rPr>
          <w:rFonts w:asciiTheme="majorHAnsi" w:hAnsiTheme="majorHAnsi" w:cstheme="majorHAnsi"/>
          <w:sz w:val="24"/>
          <w:szCs w:val="24"/>
        </w:rPr>
        <w:t xml:space="preserve"> = 224x224 pixels</w:t>
      </w:r>
      <w:r w:rsidR="006F0C7E" w:rsidRPr="005C6623">
        <w:rPr>
          <w:rFonts w:asciiTheme="majorHAnsi" w:hAnsiTheme="majorHAnsi" w:cstheme="majorHAnsi"/>
          <w:sz w:val="24"/>
          <w:szCs w:val="24"/>
        </w:rPr>
        <w:t xml:space="preserve">, which </w:t>
      </w:r>
      <w:r w:rsidR="0088476E" w:rsidRPr="005C6623">
        <w:rPr>
          <w:rFonts w:asciiTheme="majorHAnsi" w:hAnsiTheme="majorHAnsi" w:cstheme="majorHAnsi"/>
          <w:sz w:val="24"/>
          <w:szCs w:val="24"/>
        </w:rPr>
        <w:t xml:space="preserve">is the </w:t>
      </w:r>
      <w:r w:rsidR="0010252F" w:rsidRPr="005C6623">
        <w:rPr>
          <w:rFonts w:asciiTheme="majorHAnsi" w:hAnsiTheme="majorHAnsi" w:cstheme="majorHAnsi"/>
          <w:sz w:val="24"/>
          <w:szCs w:val="24"/>
        </w:rPr>
        <w:t xml:space="preserve">full range available for </w:t>
      </w:r>
      <w:commentRangeStart w:id="192"/>
      <w:del w:id="193" w:author="Ritchie, Andrew C. [4]" w:date="2018-05-29T15:42:00Z">
        <w:r w:rsidR="0010252F" w:rsidRPr="005C6623" w:rsidDel="00AC6D57">
          <w:rPr>
            <w:rFonts w:asciiTheme="majorHAnsi" w:hAnsiTheme="majorHAnsi" w:cstheme="majorHAnsi"/>
            <w:sz w:val="24"/>
            <w:szCs w:val="24"/>
          </w:rPr>
          <w:delText>Mobilenets</w:delText>
        </w:r>
      </w:del>
      <w:proofErr w:type="spellStart"/>
      <w:ins w:id="194" w:author="Ritchie, Andrew C. [4]" w:date="2018-05-29T15:42:00Z">
        <w:r w:rsidR="00AC6D57" w:rsidRPr="005C6623">
          <w:rPr>
            <w:rFonts w:asciiTheme="majorHAnsi" w:hAnsiTheme="majorHAnsi" w:cstheme="majorHAnsi"/>
            <w:sz w:val="24"/>
            <w:szCs w:val="24"/>
          </w:rPr>
          <w:t>Mobile</w:t>
        </w:r>
        <w:r w:rsidR="00AC6D57">
          <w:rPr>
            <w:rFonts w:asciiTheme="majorHAnsi" w:hAnsiTheme="majorHAnsi" w:cstheme="majorHAnsi"/>
            <w:sz w:val="24"/>
            <w:szCs w:val="24"/>
          </w:rPr>
          <w:t>N</w:t>
        </w:r>
        <w:r w:rsidR="00AC6D57" w:rsidRPr="005C6623">
          <w:rPr>
            <w:rFonts w:asciiTheme="majorHAnsi" w:hAnsiTheme="majorHAnsi" w:cstheme="majorHAnsi"/>
            <w:sz w:val="24"/>
            <w:szCs w:val="24"/>
          </w:rPr>
          <w:t>ets</w:t>
        </w:r>
      </w:ins>
      <w:commentRangeEnd w:id="192"/>
      <w:proofErr w:type="spellEnd"/>
      <w:ins w:id="195" w:author="Ritchie, Andrew C. [4]" w:date="2018-05-29T15:45:00Z">
        <w:r w:rsidR="00AC6D57">
          <w:rPr>
            <w:rStyle w:val="CommentReference"/>
          </w:rPr>
          <w:commentReference w:id="192"/>
        </w:r>
      </w:ins>
      <w:r w:rsidR="0010252F" w:rsidRPr="005C6623">
        <w:rPr>
          <w:rFonts w:asciiTheme="majorHAnsi" w:hAnsiTheme="majorHAnsi" w:cstheme="majorHAnsi"/>
          <w:sz w:val="24"/>
          <w:szCs w:val="24"/>
        </w:rPr>
        <w:t>, in order to compare the effect of tile size</w:t>
      </w:r>
      <w:r w:rsidR="002538BA" w:rsidRPr="005C6623">
        <w:rPr>
          <w:rFonts w:asciiTheme="majorHAnsi" w:hAnsiTheme="majorHAnsi" w:cstheme="majorHAnsi"/>
          <w:sz w:val="24"/>
          <w:szCs w:val="24"/>
        </w:rPr>
        <w:t>.</w:t>
      </w:r>
      <w:r w:rsidR="00E366AD" w:rsidRPr="005C6623">
        <w:rPr>
          <w:rFonts w:asciiTheme="majorHAnsi" w:hAnsiTheme="majorHAnsi" w:cstheme="majorHAnsi"/>
          <w:sz w:val="24"/>
          <w:szCs w:val="24"/>
        </w:rPr>
        <w:t xml:space="preserve"> </w:t>
      </w:r>
      <w:r w:rsidR="00554292" w:rsidRPr="005C6623">
        <w:rPr>
          <w:rFonts w:asciiTheme="majorHAnsi" w:hAnsiTheme="majorHAnsi" w:cstheme="majorHAnsi"/>
          <w:sz w:val="24"/>
          <w:szCs w:val="24"/>
        </w:rPr>
        <w:t xml:space="preserve">All </w:t>
      </w:r>
      <w:r w:rsidR="00BD39C6" w:rsidRPr="005C6623">
        <w:rPr>
          <w:rFonts w:asciiTheme="majorHAnsi" w:hAnsiTheme="majorHAnsi" w:cstheme="majorHAnsi"/>
          <w:sz w:val="24"/>
          <w:szCs w:val="24"/>
        </w:rPr>
        <w:t>model training was carried out in</w:t>
      </w:r>
      <w:r w:rsidR="00554292" w:rsidRPr="005C6623">
        <w:rPr>
          <w:rFonts w:asciiTheme="majorHAnsi" w:hAnsiTheme="majorHAnsi" w:cstheme="majorHAnsi"/>
          <w:sz w:val="24"/>
          <w:szCs w:val="24"/>
        </w:rPr>
        <w:t xml:space="preserve"> python </w:t>
      </w:r>
      <w:r w:rsidR="00BD39C6" w:rsidRPr="005C6623">
        <w:rPr>
          <w:rFonts w:asciiTheme="majorHAnsi" w:hAnsiTheme="majorHAnsi" w:cstheme="majorHAnsi"/>
          <w:sz w:val="24"/>
          <w:szCs w:val="24"/>
        </w:rPr>
        <w:t xml:space="preserve">using </w:t>
      </w:r>
      <w:del w:id="196" w:author="Ritchie, Andrew C. [14]" w:date="2018-05-29T15:47:00Z">
        <w:r w:rsidR="00FF1CDB" w:rsidDel="00576880">
          <w:rPr>
            <w:rFonts w:asciiTheme="majorHAnsi" w:hAnsiTheme="majorHAnsi" w:cstheme="majorHAnsi"/>
            <w:sz w:val="24"/>
            <w:szCs w:val="24"/>
          </w:rPr>
          <w:delText>T</w:delText>
        </w:r>
        <w:r w:rsidR="00554292" w:rsidRPr="005C6623" w:rsidDel="00576880">
          <w:rPr>
            <w:rFonts w:asciiTheme="majorHAnsi" w:hAnsiTheme="majorHAnsi" w:cstheme="majorHAnsi"/>
            <w:sz w:val="24"/>
            <w:szCs w:val="24"/>
          </w:rPr>
          <w:delText>ensor</w:delText>
        </w:r>
        <w:r w:rsidR="00FF1CDB" w:rsidDel="00576880">
          <w:rPr>
            <w:rFonts w:asciiTheme="majorHAnsi" w:hAnsiTheme="majorHAnsi" w:cstheme="majorHAnsi"/>
            <w:sz w:val="24"/>
            <w:szCs w:val="24"/>
          </w:rPr>
          <w:delText xml:space="preserve">flow </w:delText>
        </w:r>
      </w:del>
      <w:proofErr w:type="spellStart"/>
      <w:ins w:id="197" w:author="Ritchie, Andrew C. [14]" w:date="2018-05-29T15:47:00Z">
        <w:r w:rsidR="00576880">
          <w:rPr>
            <w:rFonts w:asciiTheme="majorHAnsi" w:hAnsiTheme="majorHAnsi" w:cstheme="majorHAnsi"/>
            <w:sz w:val="24"/>
            <w:szCs w:val="24"/>
          </w:rPr>
          <w:t>T</w:t>
        </w:r>
        <w:r w:rsidR="00576880" w:rsidRPr="005C6623">
          <w:rPr>
            <w:rFonts w:asciiTheme="majorHAnsi" w:hAnsiTheme="majorHAnsi" w:cstheme="majorHAnsi"/>
            <w:sz w:val="24"/>
            <w:szCs w:val="24"/>
          </w:rPr>
          <w:t>ensor</w:t>
        </w:r>
        <w:r w:rsidR="00576880">
          <w:rPr>
            <w:rFonts w:asciiTheme="majorHAnsi" w:hAnsiTheme="majorHAnsi" w:cstheme="majorHAnsi"/>
            <w:sz w:val="24"/>
            <w:szCs w:val="24"/>
          </w:rPr>
          <w:t>F</w:t>
        </w:r>
        <w:r w:rsidR="00576880">
          <w:rPr>
            <w:rFonts w:asciiTheme="majorHAnsi" w:hAnsiTheme="majorHAnsi" w:cstheme="majorHAnsi"/>
            <w:sz w:val="24"/>
            <w:szCs w:val="24"/>
          </w:rPr>
          <w:t>low</w:t>
        </w:r>
        <w:proofErr w:type="spellEnd"/>
        <w:r w:rsidR="00576880">
          <w:rPr>
            <w:rFonts w:asciiTheme="majorHAnsi" w:hAnsiTheme="majorHAnsi" w:cstheme="majorHAnsi"/>
            <w:sz w:val="24"/>
            <w:szCs w:val="24"/>
          </w:rPr>
          <w:t xml:space="preserve"> </w:t>
        </w:r>
      </w:ins>
      <w:r w:rsidR="00FF1CDB">
        <w:rPr>
          <w:rFonts w:asciiTheme="majorHAnsi" w:hAnsiTheme="majorHAnsi" w:cstheme="majorHAnsi"/>
          <w:sz w:val="24"/>
          <w:szCs w:val="24"/>
        </w:rPr>
        <w:t xml:space="preserve">library version 1.7.0 and </w:t>
      </w:r>
      <w:del w:id="198" w:author="Ritchie, Andrew C. [14]" w:date="2018-05-29T15:47:00Z">
        <w:r w:rsidR="00FF1CDB" w:rsidDel="00576880">
          <w:rPr>
            <w:rFonts w:asciiTheme="majorHAnsi" w:hAnsiTheme="majorHAnsi" w:cstheme="majorHAnsi"/>
            <w:sz w:val="24"/>
            <w:szCs w:val="24"/>
          </w:rPr>
          <w:delText>T</w:delText>
        </w:r>
        <w:r w:rsidR="00554292" w:rsidRPr="005C6623" w:rsidDel="00576880">
          <w:rPr>
            <w:rFonts w:asciiTheme="majorHAnsi" w:hAnsiTheme="majorHAnsi" w:cstheme="majorHAnsi"/>
            <w:sz w:val="24"/>
            <w:szCs w:val="24"/>
          </w:rPr>
          <w:delText>ensorflow</w:delText>
        </w:r>
      </w:del>
      <w:proofErr w:type="spellStart"/>
      <w:ins w:id="199" w:author="Ritchie, Andrew C. [14]" w:date="2018-05-29T15:47:00Z">
        <w:r w:rsidR="00576880">
          <w:rPr>
            <w:rFonts w:asciiTheme="majorHAnsi" w:hAnsiTheme="majorHAnsi" w:cstheme="majorHAnsi"/>
            <w:sz w:val="24"/>
            <w:szCs w:val="24"/>
          </w:rPr>
          <w:t>T</w:t>
        </w:r>
        <w:r w:rsidR="00576880" w:rsidRPr="005C6623">
          <w:rPr>
            <w:rFonts w:asciiTheme="majorHAnsi" w:hAnsiTheme="majorHAnsi" w:cstheme="majorHAnsi"/>
            <w:sz w:val="24"/>
            <w:szCs w:val="24"/>
          </w:rPr>
          <w:t>ensor</w:t>
        </w:r>
        <w:r w:rsidR="00576880">
          <w:rPr>
            <w:rFonts w:asciiTheme="majorHAnsi" w:hAnsiTheme="majorHAnsi" w:cstheme="majorHAnsi"/>
            <w:sz w:val="24"/>
            <w:szCs w:val="24"/>
          </w:rPr>
          <w:t>F</w:t>
        </w:r>
        <w:r w:rsidR="00576880" w:rsidRPr="005C6623">
          <w:rPr>
            <w:rFonts w:asciiTheme="majorHAnsi" w:hAnsiTheme="majorHAnsi" w:cstheme="majorHAnsi"/>
            <w:sz w:val="24"/>
            <w:szCs w:val="24"/>
          </w:rPr>
          <w:t>low</w:t>
        </w:r>
      </w:ins>
      <w:proofErr w:type="spellEnd"/>
      <w:r w:rsidR="00554292" w:rsidRPr="005C6623">
        <w:rPr>
          <w:rFonts w:asciiTheme="majorHAnsi" w:hAnsiTheme="majorHAnsi" w:cstheme="majorHAnsi"/>
          <w:sz w:val="24"/>
          <w:szCs w:val="24"/>
        </w:rPr>
        <w:t>-hub version 0.1.0.</w:t>
      </w:r>
      <w:r w:rsidR="00433E0E" w:rsidRPr="005C6623">
        <w:rPr>
          <w:rFonts w:asciiTheme="majorHAnsi" w:hAnsiTheme="majorHAnsi" w:cstheme="majorHAnsi"/>
          <w:sz w:val="24"/>
          <w:szCs w:val="24"/>
        </w:rPr>
        <w:t xml:space="preserve"> For each dataset, model training parameters </w:t>
      </w:r>
      <w:r w:rsidR="002120F3" w:rsidRPr="005C6623">
        <w:rPr>
          <w:rFonts w:asciiTheme="majorHAnsi" w:hAnsiTheme="majorHAnsi" w:cstheme="majorHAnsi"/>
          <w:sz w:val="24"/>
          <w:szCs w:val="24"/>
        </w:rPr>
        <w:t xml:space="preserve">(1000 training steps, and a learning rate of 0.01) </w:t>
      </w:r>
      <w:r w:rsidR="00433E0E" w:rsidRPr="005C6623">
        <w:rPr>
          <w:rFonts w:asciiTheme="majorHAnsi" w:hAnsiTheme="majorHAnsi" w:cstheme="majorHAnsi"/>
          <w:sz w:val="24"/>
          <w:szCs w:val="24"/>
        </w:rPr>
        <w:t>were kept constant</w:t>
      </w:r>
      <w:r w:rsidR="002120F3" w:rsidRPr="005C6623">
        <w:rPr>
          <w:rFonts w:asciiTheme="majorHAnsi" w:hAnsiTheme="majorHAnsi" w:cstheme="majorHAnsi"/>
          <w:sz w:val="24"/>
          <w:szCs w:val="24"/>
        </w:rPr>
        <w:t>, but not necessarily optimal</w:t>
      </w:r>
      <w:r w:rsidR="001D4862" w:rsidRPr="005C6623">
        <w:rPr>
          <w:rFonts w:asciiTheme="majorHAnsi" w:hAnsiTheme="majorHAnsi" w:cstheme="majorHAnsi"/>
          <w:sz w:val="24"/>
          <w:szCs w:val="24"/>
        </w:rPr>
        <w:t>.</w:t>
      </w:r>
      <w:r w:rsidR="006F1D48">
        <w:rPr>
          <w:rFonts w:asciiTheme="majorHAnsi" w:hAnsiTheme="majorHAnsi" w:cstheme="majorHAnsi"/>
          <w:sz w:val="24"/>
          <w:szCs w:val="24"/>
        </w:rPr>
        <w:t xml:space="preserve"> </w:t>
      </w:r>
      <w:r w:rsidR="003074E2">
        <w:rPr>
          <w:rFonts w:asciiTheme="majorHAnsi" w:hAnsiTheme="majorHAnsi" w:cstheme="majorHAnsi"/>
          <w:sz w:val="24"/>
          <w:szCs w:val="24"/>
        </w:rPr>
        <w:t>For most data sets, there are r</w:t>
      </w:r>
      <w:r w:rsidR="00C20AE7" w:rsidRPr="005C6623">
        <w:rPr>
          <w:rFonts w:asciiTheme="majorHAnsi" w:hAnsiTheme="majorHAnsi" w:cstheme="majorHAnsi"/>
          <w:sz w:val="24"/>
          <w:szCs w:val="24"/>
        </w:rPr>
        <w:t xml:space="preserve">elatively small numbers of very general classes (water, vegetation, </w:t>
      </w:r>
      <w:proofErr w:type="spellStart"/>
      <w:r w:rsidR="00C20AE7" w:rsidRPr="005C6623">
        <w:rPr>
          <w:rFonts w:asciiTheme="majorHAnsi" w:hAnsiTheme="majorHAnsi" w:cstheme="majorHAnsi"/>
          <w:sz w:val="24"/>
          <w:szCs w:val="24"/>
        </w:rPr>
        <w:t>etc</w:t>
      </w:r>
      <w:proofErr w:type="spellEnd"/>
      <w:r w:rsidR="00C20AE7" w:rsidRPr="005C6623">
        <w:rPr>
          <w:rFonts w:asciiTheme="majorHAnsi" w:hAnsiTheme="majorHAnsi" w:cstheme="majorHAnsi"/>
          <w:sz w:val="24"/>
          <w:szCs w:val="24"/>
        </w:rPr>
        <w:t>) which in some ways is a more difficult classification task than much more specific classes, owing to the greater within-class variability to be expected from having broadly defined categories.</w:t>
      </w:r>
    </w:p>
    <w:p w14:paraId="3EE310FC" w14:textId="77777777" w:rsidR="00800F91" w:rsidRDefault="00800F91" w:rsidP="008C6F53">
      <w:pPr>
        <w:jc w:val="both"/>
        <w:rPr>
          <w:rFonts w:asciiTheme="majorHAnsi" w:hAnsiTheme="majorHAnsi" w:cstheme="majorHAnsi"/>
          <w:sz w:val="24"/>
          <w:szCs w:val="24"/>
        </w:rPr>
      </w:pPr>
    </w:p>
    <w:p w14:paraId="7899C739" w14:textId="62B5AA1A" w:rsidR="003074E2" w:rsidRPr="005C6623" w:rsidRDefault="00B05DB9" w:rsidP="008C6F53">
      <w:pPr>
        <w:jc w:val="both"/>
        <w:rPr>
          <w:rFonts w:asciiTheme="majorHAnsi" w:hAnsiTheme="majorHAnsi" w:cstheme="majorHAnsi"/>
          <w:b/>
          <w:sz w:val="24"/>
          <w:szCs w:val="24"/>
        </w:rPr>
      </w:pPr>
      <w:r>
        <w:rPr>
          <w:rFonts w:asciiTheme="majorHAnsi" w:hAnsiTheme="majorHAnsi" w:cstheme="majorHAnsi"/>
          <w:b/>
          <w:sz w:val="24"/>
          <w:szCs w:val="24"/>
        </w:rPr>
        <w:t>2.4</w:t>
      </w:r>
      <w:r w:rsidR="003074E2">
        <w:rPr>
          <w:rFonts w:asciiTheme="majorHAnsi" w:hAnsiTheme="majorHAnsi" w:cstheme="majorHAnsi"/>
          <w:b/>
          <w:sz w:val="24"/>
          <w:szCs w:val="24"/>
        </w:rPr>
        <w:t xml:space="preserve">. </w:t>
      </w:r>
      <w:r w:rsidR="004138D1">
        <w:rPr>
          <w:rFonts w:asciiTheme="majorHAnsi" w:hAnsiTheme="majorHAnsi" w:cstheme="majorHAnsi"/>
          <w:b/>
          <w:sz w:val="24"/>
          <w:szCs w:val="24"/>
        </w:rPr>
        <w:t>CRF-based semantic segmentation</w:t>
      </w:r>
    </w:p>
    <w:p w14:paraId="3EC41090" w14:textId="408358AE" w:rsidR="00C82230" w:rsidRDefault="003945CF" w:rsidP="00293C4E">
      <w:pPr>
        <w:jc w:val="both"/>
        <w:rPr>
          <w:rFonts w:asciiTheme="majorHAnsi" w:hAnsiTheme="majorHAnsi" w:cstheme="majorHAnsi"/>
          <w:sz w:val="24"/>
          <w:szCs w:val="24"/>
        </w:rPr>
      </w:pPr>
      <w:r>
        <w:rPr>
          <w:rFonts w:asciiTheme="majorHAnsi" w:hAnsiTheme="majorHAnsi" w:cstheme="majorHAnsi"/>
          <w:sz w:val="24"/>
          <w:szCs w:val="24"/>
        </w:rPr>
        <w:lastRenderedPageBreak/>
        <w:t xml:space="preserve">We </w:t>
      </w:r>
      <w:r w:rsidR="00563D6D">
        <w:rPr>
          <w:rFonts w:asciiTheme="majorHAnsi" w:hAnsiTheme="majorHAnsi" w:cstheme="majorHAnsi"/>
          <w:sz w:val="24"/>
          <w:szCs w:val="24"/>
        </w:rPr>
        <w:t>developed a method that harnesses the classification power of the DCNN, with the discriminative capabilities of the CRF, for pixel-scale semantic segmentation of imagery.</w:t>
      </w:r>
      <w:r w:rsidR="00C82230">
        <w:rPr>
          <w:rFonts w:asciiTheme="majorHAnsi" w:hAnsiTheme="majorHAnsi" w:cstheme="majorHAnsi"/>
          <w:sz w:val="24"/>
          <w:szCs w:val="24"/>
        </w:rPr>
        <w:t xml:space="preserve"> </w:t>
      </w:r>
      <w:r w:rsidR="0019333E">
        <w:rPr>
          <w:rFonts w:asciiTheme="majorHAnsi" w:hAnsiTheme="majorHAnsi" w:cstheme="majorHAnsi"/>
          <w:sz w:val="24"/>
          <w:szCs w:val="24"/>
        </w:rPr>
        <w:t>An input i</w:t>
      </w:r>
      <w:r w:rsidR="00563D6D">
        <w:rPr>
          <w:rFonts w:asciiTheme="majorHAnsi" w:hAnsiTheme="majorHAnsi" w:cstheme="majorHAnsi"/>
          <w:sz w:val="24"/>
          <w:szCs w:val="24"/>
        </w:rPr>
        <w:t xml:space="preserve">mage is windowed into small regions of pixels, the size of which is dictated by the size of the tile used in the DCNN training (here, </w:t>
      </w:r>
      <w:r w:rsidR="0019333E" w:rsidRPr="0019333E">
        <w:rPr>
          <w:rFonts w:asciiTheme="majorHAnsi" w:hAnsiTheme="majorHAnsi" w:cstheme="majorHAnsi"/>
          <w:i/>
          <w:sz w:val="24"/>
          <w:szCs w:val="24"/>
        </w:rPr>
        <w:t>T</w:t>
      </w:r>
      <w:r w:rsidR="0019333E">
        <w:rPr>
          <w:rFonts w:asciiTheme="majorHAnsi" w:hAnsiTheme="majorHAnsi" w:cstheme="majorHAnsi"/>
          <w:sz w:val="24"/>
          <w:szCs w:val="24"/>
        </w:rPr>
        <w:t>=</w:t>
      </w:r>
      <w:r w:rsidR="00563D6D">
        <w:rPr>
          <w:rFonts w:asciiTheme="majorHAnsi" w:hAnsiTheme="majorHAnsi" w:cstheme="majorHAnsi"/>
          <w:sz w:val="24"/>
          <w:szCs w:val="24"/>
        </w:rPr>
        <w:t xml:space="preserve">96x96 or </w:t>
      </w:r>
      <w:r w:rsidR="0019333E" w:rsidRPr="0019333E">
        <w:rPr>
          <w:rFonts w:asciiTheme="majorHAnsi" w:hAnsiTheme="majorHAnsi" w:cstheme="majorHAnsi"/>
          <w:i/>
          <w:sz w:val="24"/>
          <w:szCs w:val="24"/>
        </w:rPr>
        <w:t>T</w:t>
      </w:r>
      <w:r w:rsidR="0019333E">
        <w:rPr>
          <w:rFonts w:asciiTheme="majorHAnsi" w:hAnsiTheme="majorHAnsi" w:cstheme="majorHAnsi"/>
          <w:sz w:val="24"/>
          <w:szCs w:val="24"/>
        </w:rPr>
        <w:t>=</w:t>
      </w:r>
      <w:r w:rsidR="00563D6D">
        <w:rPr>
          <w:rFonts w:asciiTheme="majorHAnsi" w:hAnsiTheme="majorHAnsi" w:cstheme="majorHAnsi"/>
          <w:sz w:val="24"/>
          <w:szCs w:val="24"/>
        </w:rPr>
        <w:t xml:space="preserve">224x224 pixels). Some windows, ideally with an even spatial </w:t>
      </w:r>
      <w:del w:id="200" w:author="Ritchie, Andrew C. [4]" w:date="2018-05-29T15:34:00Z">
        <w:r w:rsidR="00563D6D" w:rsidDel="000B7035">
          <w:rPr>
            <w:rFonts w:asciiTheme="majorHAnsi" w:hAnsiTheme="majorHAnsi" w:cstheme="majorHAnsi"/>
            <w:sz w:val="24"/>
            <w:szCs w:val="24"/>
          </w:rPr>
          <w:delText xml:space="preserve">distributed </w:delText>
        </w:r>
      </w:del>
      <w:ins w:id="201" w:author="Ritchie, Andrew C. [4]" w:date="2018-05-29T15:34:00Z">
        <w:r w:rsidR="000B7035">
          <w:rPr>
            <w:rFonts w:asciiTheme="majorHAnsi" w:hAnsiTheme="majorHAnsi" w:cstheme="majorHAnsi"/>
            <w:sz w:val="24"/>
            <w:szCs w:val="24"/>
          </w:rPr>
          <w:t>distribut</w:t>
        </w:r>
        <w:r w:rsidR="000B7035">
          <w:rPr>
            <w:rFonts w:asciiTheme="majorHAnsi" w:hAnsiTheme="majorHAnsi" w:cstheme="majorHAnsi"/>
            <w:sz w:val="24"/>
            <w:szCs w:val="24"/>
          </w:rPr>
          <w:t>ion</w:t>
        </w:r>
        <w:r w:rsidR="000B7035">
          <w:rPr>
            <w:rFonts w:asciiTheme="majorHAnsi" w:hAnsiTheme="majorHAnsi" w:cstheme="majorHAnsi"/>
            <w:sz w:val="24"/>
            <w:szCs w:val="24"/>
          </w:rPr>
          <w:t xml:space="preserve"> </w:t>
        </w:r>
      </w:ins>
      <w:r w:rsidR="00563D6D">
        <w:rPr>
          <w:rFonts w:asciiTheme="majorHAnsi" w:hAnsiTheme="majorHAnsi" w:cstheme="majorHAnsi"/>
          <w:sz w:val="24"/>
          <w:szCs w:val="24"/>
        </w:rPr>
        <w:t xml:space="preserve">across the image, are classified with a trained DCNN. Collectively, these predictions serve as unary potentials (known labels) for a CRF to build a probabilistic model for </w:t>
      </w:r>
      <w:proofErr w:type="spellStart"/>
      <w:r w:rsidR="00563D6D">
        <w:rPr>
          <w:rFonts w:asciiTheme="majorHAnsi" w:hAnsiTheme="majorHAnsi" w:cstheme="majorHAnsi"/>
          <w:sz w:val="24"/>
          <w:szCs w:val="24"/>
        </w:rPr>
        <w:t>pixelwise</w:t>
      </w:r>
      <w:proofErr w:type="spellEnd"/>
      <w:r w:rsidR="00563D6D">
        <w:rPr>
          <w:rFonts w:asciiTheme="majorHAnsi" w:hAnsiTheme="majorHAnsi" w:cstheme="majorHAnsi"/>
          <w:sz w:val="24"/>
          <w:szCs w:val="24"/>
        </w:rPr>
        <w:t xml:space="preserve"> classification given the known labels and the underlying image</w:t>
      </w:r>
      <w:r>
        <w:rPr>
          <w:rFonts w:asciiTheme="majorHAnsi" w:hAnsiTheme="majorHAnsi" w:cstheme="majorHAnsi"/>
          <w:sz w:val="24"/>
          <w:szCs w:val="24"/>
        </w:rPr>
        <w:t xml:space="preserve"> (</w:t>
      </w:r>
      <w:r w:rsidRPr="00F7236A">
        <w:rPr>
          <w:rFonts w:asciiTheme="majorHAnsi" w:hAnsiTheme="majorHAnsi" w:cstheme="majorHAnsi"/>
          <w:sz w:val="24"/>
          <w:szCs w:val="24"/>
          <w:highlight w:val="green"/>
        </w:rPr>
        <w:t>Fig. 2</w:t>
      </w:r>
      <w:r>
        <w:rPr>
          <w:rFonts w:asciiTheme="majorHAnsi" w:hAnsiTheme="majorHAnsi" w:cstheme="majorHAnsi"/>
          <w:sz w:val="24"/>
          <w:szCs w:val="24"/>
        </w:rPr>
        <w:t>)</w:t>
      </w:r>
      <w:r w:rsidR="0019333E">
        <w:rPr>
          <w:rFonts w:asciiTheme="majorHAnsi" w:hAnsiTheme="majorHAnsi" w:cstheme="majorHAnsi"/>
          <w:sz w:val="24"/>
          <w:szCs w:val="24"/>
        </w:rPr>
        <w:t>.</w:t>
      </w:r>
      <w:r>
        <w:rPr>
          <w:rFonts w:asciiTheme="majorHAnsi" w:hAnsiTheme="majorHAnsi" w:cstheme="majorHAnsi"/>
          <w:sz w:val="24"/>
          <w:szCs w:val="24"/>
        </w:rPr>
        <w:t xml:space="preserve"> </w:t>
      </w:r>
    </w:p>
    <w:p w14:paraId="13EBDA1F" w14:textId="7E33F017" w:rsidR="009162AD" w:rsidRDefault="003945CF" w:rsidP="00293C4E">
      <w:pPr>
        <w:jc w:val="both"/>
        <w:rPr>
          <w:rFonts w:asciiTheme="majorHAnsi" w:hAnsiTheme="majorHAnsi" w:cstheme="majorHAnsi"/>
          <w:sz w:val="24"/>
          <w:szCs w:val="24"/>
        </w:rPr>
      </w:pPr>
      <w:r>
        <w:rPr>
          <w:rFonts w:asciiTheme="majorHAnsi" w:hAnsiTheme="majorHAnsi" w:cstheme="majorHAnsi"/>
          <w:sz w:val="24"/>
          <w:szCs w:val="24"/>
        </w:rPr>
        <w:t xml:space="preserve">Adjustable parameters </w:t>
      </w:r>
      <w:r w:rsidR="00586F0E">
        <w:rPr>
          <w:rFonts w:asciiTheme="majorHAnsi" w:hAnsiTheme="majorHAnsi" w:cstheme="majorHAnsi"/>
          <w:sz w:val="24"/>
          <w:szCs w:val="24"/>
        </w:rPr>
        <w:t>are</w:t>
      </w:r>
      <w:r>
        <w:rPr>
          <w:rFonts w:asciiTheme="majorHAnsi" w:hAnsiTheme="majorHAnsi" w:cstheme="majorHAnsi"/>
          <w:sz w:val="24"/>
          <w:szCs w:val="24"/>
        </w:rPr>
        <w:t xml:space="preserve"> 1) the proportion of the image to estimate unary potentials for (controlled by both </w:t>
      </w:r>
      <w:r w:rsidRPr="009162AD">
        <w:rPr>
          <w:rFonts w:asciiTheme="majorHAnsi" w:hAnsiTheme="majorHAnsi" w:cstheme="majorHAnsi"/>
          <w:i/>
          <w:sz w:val="24"/>
          <w:szCs w:val="24"/>
        </w:rPr>
        <w:t>T</w:t>
      </w:r>
      <w:r>
        <w:rPr>
          <w:rFonts w:asciiTheme="majorHAnsi" w:hAnsiTheme="majorHAnsi" w:cstheme="majorHAnsi"/>
          <w:sz w:val="24"/>
          <w:szCs w:val="24"/>
        </w:rPr>
        <w:t xml:space="preserve"> and the number/spacing of tiles), and 2) a threshold probability, </w:t>
      </w:r>
      <w:proofErr w:type="spellStart"/>
      <w:r w:rsidRPr="009162AD">
        <w:rPr>
          <w:rFonts w:asciiTheme="majorHAnsi" w:hAnsiTheme="majorHAnsi" w:cstheme="majorHAnsi"/>
          <w:i/>
          <w:sz w:val="24"/>
          <w:szCs w:val="24"/>
        </w:rPr>
        <w:t>P</w:t>
      </w:r>
      <w:r w:rsidRPr="009162AD">
        <w:rPr>
          <w:rFonts w:asciiTheme="majorHAnsi" w:hAnsiTheme="majorHAnsi" w:cstheme="majorHAnsi"/>
          <w:i/>
          <w:sz w:val="24"/>
          <w:szCs w:val="24"/>
          <w:vertAlign w:val="subscript"/>
        </w:rPr>
        <w:t>thres</w:t>
      </w:r>
      <w:proofErr w:type="spellEnd"/>
      <w:r>
        <w:rPr>
          <w:rFonts w:asciiTheme="majorHAnsi" w:hAnsiTheme="majorHAnsi" w:cstheme="majorHAnsi"/>
          <w:sz w:val="24"/>
          <w:szCs w:val="24"/>
        </w:rPr>
        <w:t xml:space="preserve">, larger than which a DCNN classification was used in the CRF. </w:t>
      </w:r>
      <w:r w:rsidR="008A7792">
        <w:rPr>
          <w:rFonts w:asciiTheme="majorHAnsi" w:hAnsiTheme="majorHAnsi" w:cstheme="majorHAnsi"/>
          <w:sz w:val="24"/>
          <w:szCs w:val="24"/>
        </w:rPr>
        <w:t>Across each</w:t>
      </w:r>
      <w:r>
        <w:rPr>
          <w:rFonts w:asciiTheme="majorHAnsi" w:hAnsiTheme="majorHAnsi" w:cstheme="majorHAnsi"/>
          <w:sz w:val="24"/>
          <w:szCs w:val="24"/>
        </w:rPr>
        <w:t xml:space="preserve"> dataset, </w:t>
      </w:r>
      <w:r w:rsidR="008A7792">
        <w:rPr>
          <w:rFonts w:asciiTheme="majorHAnsi" w:hAnsiTheme="majorHAnsi" w:cstheme="majorHAnsi"/>
          <w:sz w:val="24"/>
          <w:szCs w:val="24"/>
        </w:rPr>
        <w:t xml:space="preserve">we found that using 50% of the image as unary potentials, and </w:t>
      </w:r>
      <w:proofErr w:type="spellStart"/>
      <w:r w:rsidR="008A7792" w:rsidRPr="009162AD">
        <w:rPr>
          <w:rFonts w:asciiTheme="majorHAnsi" w:hAnsiTheme="majorHAnsi" w:cstheme="majorHAnsi"/>
          <w:i/>
          <w:sz w:val="24"/>
          <w:szCs w:val="24"/>
        </w:rPr>
        <w:t>P</w:t>
      </w:r>
      <w:r w:rsidR="008A7792" w:rsidRPr="009162AD">
        <w:rPr>
          <w:rFonts w:asciiTheme="majorHAnsi" w:hAnsiTheme="majorHAnsi" w:cstheme="majorHAnsi"/>
          <w:i/>
          <w:sz w:val="24"/>
          <w:szCs w:val="24"/>
          <w:vertAlign w:val="subscript"/>
        </w:rPr>
        <w:t>thres</w:t>
      </w:r>
      <w:proofErr w:type="spellEnd"/>
      <w:r w:rsidR="008A7792">
        <w:rPr>
          <w:rFonts w:asciiTheme="majorHAnsi" w:hAnsiTheme="majorHAnsi" w:cstheme="majorHAnsi"/>
          <w:sz w:val="24"/>
          <w:szCs w:val="24"/>
        </w:rPr>
        <w:t xml:space="preserve"> = 0.5, resulted in good performance.</w:t>
      </w:r>
      <w:r>
        <w:rPr>
          <w:rFonts w:asciiTheme="majorHAnsi" w:hAnsiTheme="majorHAnsi" w:cstheme="majorHAnsi"/>
          <w:sz w:val="24"/>
          <w:szCs w:val="24"/>
        </w:rPr>
        <w:t xml:space="preserve"> CRF </w:t>
      </w:r>
      <w:proofErr w:type="spellStart"/>
      <w:r>
        <w:rPr>
          <w:rFonts w:asciiTheme="majorHAnsi" w:hAnsiTheme="majorHAnsi" w:cstheme="majorHAnsi"/>
          <w:sz w:val="24"/>
          <w:szCs w:val="24"/>
        </w:rPr>
        <w:t>hyperp</w:t>
      </w:r>
      <w:r w:rsidR="0084563A">
        <w:rPr>
          <w:rFonts w:asciiTheme="majorHAnsi" w:hAnsiTheme="majorHAnsi" w:cstheme="majorHAnsi"/>
          <w:sz w:val="24"/>
          <w:szCs w:val="24"/>
        </w:rPr>
        <w:t>arameters</w:t>
      </w:r>
      <w:proofErr w:type="spellEnd"/>
      <w:r>
        <w:rPr>
          <w:rFonts w:asciiTheme="majorHAnsi" w:hAnsiTheme="majorHAnsi" w:cstheme="majorHAnsi"/>
          <w:sz w:val="24"/>
          <w:szCs w:val="24"/>
        </w:rPr>
        <w:t xml:space="preserve"> were </w:t>
      </w:r>
      <w:r w:rsidR="008A7792">
        <w:rPr>
          <w:rFonts w:asciiTheme="majorHAnsi" w:hAnsiTheme="majorHAnsi" w:cstheme="majorHAnsi"/>
          <w:sz w:val="24"/>
          <w:szCs w:val="24"/>
        </w:rPr>
        <w:t xml:space="preserve">also </w:t>
      </w:r>
      <w:r>
        <w:rPr>
          <w:rFonts w:asciiTheme="majorHAnsi" w:hAnsiTheme="majorHAnsi" w:cstheme="majorHAnsi"/>
          <w:sz w:val="24"/>
          <w:szCs w:val="24"/>
        </w:rPr>
        <w:t>held constant</w:t>
      </w:r>
      <w:r w:rsidR="0084563A">
        <w:rPr>
          <w:rFonts w:asciiTheme="majorHAnsi" w:hAnsiTheme="majorHAnsi" w:cstheme="majorHAnsi"/>
          <w:sz w:val="24"/>
          <w:szCs w:val="24"/>
        </w:rPr>
        <w:t xml:space="preserve"> across all datasets</w:t>
      </w:r>
      <w:r>
        <w:rPr>
          <w:rFonts w:asciiTheme="majorHAnsi" w:hAnsiTheme="majorHAnsi" w:cstheme="majorHAnsi"/>
          <w:sz w:val="24"/>
          <w:szCs w:val="24"/>
        </w:rPr>
        <w:t>.</w:t>
      </w:r>
      <w:r w:rsidR="0084563A">
        <w:rPr>
          <w:rFonts w:asciiTheme="majorHAnsi" w:hAnsiTheme="majorHAnsi" w:cstheme="majorHAnsi"/>
          <w:sz w:val="24"/>
          <w:szCs w:val="24"/>
        </w:rPr>
        <w:t xml:space="preserve"> We found that good performance</w:t>
      </w:r>
      <w:r w:rsidR="008A7792">
        <w:rPr>
          <w:rFonts w:asciiTheme="majorHAnsi" w:hAnsiTheme="majorHAnsi" w:cstheme="majorHAnsi"/>
          <w:sz w:val="24"/>
          <w:szCs w:val="24"/>
        </w:rPr>
        <w:t xml:space="preserve"> across all datasets</w:t>
      </w:r>
      <w:r w:rsidR="0084563A">
        <w:rPr>
          <w:rFonts w:asciiTheme="majorHAnsi" w:hAnsiTheme="majorHAnsi" w:cstheme="majorHAnsi"/>
          <w:sz w:val="24"/>
          <w:szCs w:val="24"/>
        </w:rPr>
        <w:t xml:space="preserve"> was achieved using </w:t>
      </w:r>
      <m:oMath>
        <m:sSub>
          <m:sSubPr>
            <m:ctrlPr>
              <w:ins w:id="202" w:author="Ritchie, Andrew C. [14]" w:date="2018-05-29T15:49:00Z">
                <w:rPr>
                  <w:rFonts w:ascii="Cambria Math" w:hAnsi="Cambria Math" w:cstheme="majorHAnsi"/>
                  <w:i/>
                  <w:sz w:val="24"/>
                  <w:szCs w:val="24"/>
                </w:rPr>
              </w:ins>
            </m:ctrlPr>
          </m:sSubPr>
          <m:e>
            <m:r>
              <w:ins w:id="203" w:author="Ritchie, Andrew C. [14]" w:date="2018-05-29T15:49:00Z">
                <w:rPr>
                  <w:rFonts w:ascii="Cambria Math" w:hAnsi="Cambria Math" w:cstheme="majorHAnsi"/>
                  <w:sz w:val="24"/>
                  <w:szCs w:val="24"/>
                </w:rPr>
                <m:t>θ</m:t>
              </w:ins>
            </m:r>
          </m:e>
          <m:sub>
            <m:r>
              <w:ins w:id="204" w:author="Ritchie, Andrew C. [14]" w:date="2018-05-29T15:49:00Z">
                <w:rPr>
                  <w:rFonts w:ascii="Cambria Math" w:hAnsi="Cambria Math" w:cstheme="majorHAnsi"/>
                  <w:sz w:val="24"/>
                  <w:szCs w:val="24"/>
                  <w:vertAlign w:val="subscript"/>
                </w:rPr>
                <m:t>α</m:t>
              </w:ins>
            </m:r>
          </m:sub>
        </m:sSub>
      </m:oMath>
      <w:del w:id="205" w:author="Ritchie, Andrew C. [14]" w:date="2018-05-29T15:49:00Z">
        <w:r w:rsidR="00D14237" w:rsidRPr="003A6A74" w:rsidDel="00573778">
          <w:rPr>
            <w:rFonts w:asciiTheme="majorHAnsi" w:hAnsiTheme="majorHAnsi" w:cstheme="majorHAnsi"/>
            <w:sz w:val="24"/>
            <w:szCs w:val="24"/>
          </w:rPr>
          <w:delText>θ</w:delText>
        </w:r>
        <w:r w:rsidR="00D14237" w:rsidRPr="00D91474" w:rsidDel="00573778">
          <w:rPr>
            <w:rFonts w:asciiTheme="majorHAnsi" w:hAnsiTheme="majorHAnsi" w:cstheme="majorHAnsi"/>
            <w:sz w:val="24"/>
            <w:szCs w:val="24"/>
            <w:vertAlign w:val="subscript"/>
          </w:rPr>
          <w:delText>α</w:delText>
        </w:r>
      </w:del>
      <w:r w:rsidR="00D14237">
        <w:rPr>
          <w:rFonts w:asciiTheme="majorHAnsi" w:hAnsiTheme="majorHAnsi" w:cstheme="majorHAnsi"/>
          <w:sz w:val="24"/>
          <w:szCs w:val="24"/>
        </w:rPr>
        <w:t>=</w:t>
      </w:r>
      <w:r w:rsidR="0084563A">
        <w:rPr>
          <w:rFonts w:asciiTheme="majorHAnsi" w:hAnsiTheme="majorHAnsi" w:cstheme="majorHAnsi"/>
          <w:sz w:val="24"/>
          <w:szCs w:val="24"/>
        </w:rPr>
        <w:t xml:space="preserve"> 60, </w:t>
      </w:r>
      <m:oMath>
        <m:sSub>
          <m:sSubPr>
            <m:ctrlPr>
              <w:ins w:id="206" w:author="Ritchie, Andrew C. [14]" w:date="2018-05-29T15:49:00Z">
                <w:rPr>
                  <w:rFonts w:ascii="Cambria Math" w:hAnsi="Cambria Math" w:cstheme="majorHAnsi"/>
                  <w:i/>
                  <w:sz w:val="24"/>
                  <w:szCs w:val="24"/>
                </w:rPr>
              </w:ins>
            </m:ctrlPr>
          </m:sSubPr>
          <m:e>
            <m:r>
              <w:ins w:id="207" w:author="Ritchie, Andrew C. [14]" w:date="2018-05-29T15:49:00Z">
                <w:rPr>
                  <w:rFonts w:ascii="Cambria Math" w:hAnsi="Cambria Math" w:cstheme="majorHAnsi"/>
                  <w:sz w:val="24"/>
                  <w:szCs w:val="24"/>
                </w:rPr>
                <m:t>θ</m:t>
              </w:ins>
            </m:r>
          </m:e>
          <m:sub>
            <m:r>
              <w:ins w:id="208" w:author="Ritchie, Andrew C. [14]" w:date="2018-05-29T15:49:00Z">
                <w:rPr>
                  <w:rFonts w:ascii="Cambria Math" w:hAnsi="Cambria Math" w:cstheme="majorHAnsi"/>
                  <w:sz w:val="24"/>
                  <w:szCs w:val="24"/>
                  <w:vertAlign w:val="subscript"/>
                </w:rPr>
                <m:t>β</m:t>
              </w:ins>
            </m:r>
          </m:sub>
        </m:sSub>
      </m:oMath>
      <w:del w:id="209" w:author="Ritchie, Andrew C. [14]" w:date="2018-05-29T15:49:00Z">
        <w:r w:rsidR="00D14237" w:rsidRPr="003A6A74" w:rsidDel="00573778">
          <w:rPr>
            <w:rFonts w:asciiTheme="majorHAnsi" w:hAnsiTheme="majorHAnsi" w:cstheme="majorHAnsi"/>
            <w:sz w:val="24"/>
            <w:szCs w:val="24"/>
          </w:rPr>
          <w:delText>θ</w:delText>
        </w:r>
        <w:r w:rsidR="00D14237" w:rsidRPr="00D91474" w:rsidDel="00573778">
          <w:rPr>
            <w:rFonts w:asciiTheme="majorHAnsi" w:hAnsiTheme="majorHAnsi" w:cstheme="majorHAnsi"/>
            <w:sz w:val="24"/>
            <w:szCs w:val="24"/>
            <w:vertAlign w:val="subscript"/>
          </w:rPr>
          <w:delText>β</w:delText>
        </w:r>
      </w:del>
      <w:r w:rsidR="00D14237">
        <w:rPr>
          <w:rFonts w:asciiTheme="majorHAnsi" w:hAnsiTheme="majorHAnsi" w:cstheme="majorHAnsi"/>
          <w:sz w:val="24"/>
          <w:szCs w:val="24"/>
          <w:vertAlign w:val="subscript"/>
        </w:rPr>
        <w:t xml:space="preserve"> </w:t>
      </w:r>
      <w:r w:rsidR="00D14237">
        <w:rPr>
          <w:rFonts w:asciiTheme="majorHAnsi" w:hAnsiTheme="majorHAnsi" w:cstheme="majorHAnsi"/>
          <w:sz w:val="24"/>
          <w:szCs w:val="24"/>
        </w:rPr>
        <w:t>=</w:t>
      </w:r>
      <w:r w:rsidR="0084563A">
        <w:rPr>
          <w:rFonts w:asciiTheme="majorHAnsi" w:hAnsiTheme="majorHAnsi" w:cstheme="majorHAnsi"/>
          <w:sz w:val="24"/>
          <w:szCs w:val="24"/>
        </w:rPr>
        <w:t xml:space="preserve"> 5, and </w:t>
      </w:r>
      <m:oMath>
        <m:sSub>
          <m:sSubPr>
            <m:ctrlPr>
              <w:ins w:id="210" w:author="Ritchie, Andrew C. [14]" w:date="2018-05-29T15:49:00Z">
                <w:rPr>
                  <w:rFonts w:ascii="Cambria Math" w:hAnsi="Cambria Math" w:cstheme="majorHAnsi"/>
                  <w:i/>
                  <w:sz w:val="24"/>
                  <w:szCs w:val="24"/>
                </w:rPr>
              </w:ins>
            </m:ctrlPr>
          </m:sSubPr>
          <m:e>
            <m:r>
              <w:ins w:id="211" w:author="Ritchie, Andrew C. [14]" w:date="2018-05-29T15:49:00Z">
                <w:rPr>
                  <w:rFonts w:ascii="Cambria Math" w:hAnsi="Cambria Math" w:cstheme="majorHAnsi"/>
                  <w:sz w:val="24"/>
                  <w:szCs w:val="24"/>
                </w:rPr>
                <m:t>θ</m:t>
              </w:ins>
            </m:r>
          </m:e>
          <m:sub>
            <m:r>
              <w:ins w:id="212" w:author="Ritchie, Andrew C. [14]" w:date="2018-05-29T15:49:00Z">
                <w:rPr>
                  <w:rFonts w:ascii="Cambria Math" w:hAnsi="Cambria Math" w:cstheme="majorHAnsi"/>
                  <w:sz w:val="24"/>
                  <w:szCs w:val="24"/>
                </w:rPr>
                <m:t>γ</m:t>
              </w:ins>
            </m:r>
          </m:sub>
        </m:sSub>
      </m:oMath>
      <w:del w:id="213" w:author="Ritchie, Andrew C. [14]" w:date="2018-05-29T15:49:00Z">
        <w:r w:rsidR="00D14237" w:rsidRPr="003A6A74" w:rsidDel="00573778">
          <w:rPr>
            <w:rFonts w:asciiTheme="majorHAnsi" w:hAnsiTheme="majorHAnsi" w:cstheme="majorHAnsi"/>
            <w:sz w:val="24"/>
            <w:szCs w:val="24"/>
          </w:rPr>
          <w:delText>θ</w:delText>
        </w:r>
        <w:r w:rsidR="00D14237" w:rsidDel="00573778">
          <w:rPr>
            <w:rFonts w:asciiTheme="majorHAnsi" w:hAnsiTheme="majorHAnsi" w:cstheme="majorHAnsi"/>
            <w:sz w:val="24"/>
            <w:szCs w:val="24"/>
            <w:vertAlign w:val="subscript"/>
          </w:rPr>
          <w:delText>γ</w:delText>
        </w:r>
      </w:del>
      <w:r w:rsidR="0084563A">
        <w:rPr>
          <w:rFonts w:asciiTheme="majorHAnsi" w:hAnsiTheme="majorHAnsi" w:cstheme="majorHAnsi"/>
          <w:sz w:val="24"/>
          <w:szCs w:val="24"/>
        </w:rPr>
        <w:t xml:space="preserve"> = 6</w:t>
      </w:r>
      <w:r w:rsidR="00D14237">
        <w:rPr>
          <w:rFonts w:asciiTheme="majorHAnsi" w:hAnsiTheme="majorHAnsi" w:cstheme="majorHAnsi"/>
          <w:sz w:val="24"/>
          <w:szCs w:val="24"/>
        </w:rPr>
        <w:t>0</w:t>
      </w:r>
      <w:r w:rsidR="0084563A">
        <w:rPr>
          <w:rFonts w:asciiTheme="majorHAnsi" w:hAnsiTheme="majorHAnsi" w:cstheme="majorHAnsi"/>
          <w:sz w:val="24"/>
          <w:szCs w:val="24"/>
        </w:rPr>
        <w:t>.</w:t>
      </w:r>
      <w:r w:rsidR="008A7792">
        <w:rPr>
          <w:rFonts w:asciiTheme="majorHAnsi" w:hAnsiTheme="majorHAnsi" w:cstheme="majorHAnsi"/>
          <w:sz w:val="24"/>
          <w:szCs w:val="24"/>
        </w:rPr>
        <w:t xml:space="preserve"> Holding all of these parameters constant facilitates comparison of the general success of the proposed method</w:t>
      </w:r>
      <w:del w:id="214" w:author="Ritchie, Andrew C. [4]" w:date="2018-05-29T15:37:00Z">
        <w:r w:rsidR="008A7792" w:rsidDel="00AC6D57">
          <w:rPr>
            <w:rFonts w:asciiTheme="majorHAnsi" w:hAnsiTheme="majorHAnsi" w:cstheme="majorHAnsi"/>
            <w:sz w:val="24"/>
            <w:szCs w:val="24"/>
          </w:rPr>
          <w:delText xml:space="preserve">, </w:delText>
        </w:r>
      </w:del>
      <w:ins w:id="215" w:author="Ritchie, Andrew C. [4]" w:date="2018-05-29T15:37:00Z">
        <w:r w:rsidR="00AC6D57">
          <w:rPr>
            <w:rFonts w:asciiTheme="majorHAnsi" w:hAnsiTheme="majorHAnsi" w:cstheme="majorHAnsi"/>
            <w:sz w:val="24"/>
            <w:szCs w:val="24"/>
          </w:rPr>
          <w:t>.</w:t>
        </w:r>
        <w:r w:rsidR="00AC6D57">
          <w:rPr>
            <w:rFonts w:asciiTheme="majorHAnsi" w:hAnsiTheme="majorHAnsi" w:cstheme="majorHAnsi"/>
            <w:sz w:val="24"/>
            <w:szCs w:val="24"/>
          </w:rPr>
          <w:t xml:space="preserve"> </w:t>
        </w:r>
      </w:ins>
      <w:del w:id="216" w:author="Ritchie, Andrew C. [4]" w:date="2018-05-29T15:37:00Z">
        <w:r w:rsidR="008A7792" w:rsidDel="00AC6D57">
          <w:rPr>
            <w:rFonts w:asciiTheme="majorHAnsi" w:hAnsiTheme="majorHAnsi" w:cstheme="majorHAnsi"/>
            <w:sz w:val="24"/>
            <w:szCs w:val="24"/>
          </w:rPr>
          <w:delText>however</w:delText>
        </w:r>
      </w:del>
      <w:ins w:id="217" w:author="Ritchie, Andrew C. [4]" w:date="2018-05-29T15:37:00Z">
        <w:r w:rsidR="00AC6D57">
          <w:rPr>
            <w:rFonts w:asciiTheme="majorHAnsi" w:hAnsiTheme="majorHAnsi" w:cstheme="majorHAnsi"/>
            <w:sz w:val="24"/>
            <w:szCs w:val="24"/>
          </w:rPr>
          <w:t>H</w:t>
        </w:r>
        <w:r w:rsidR="00AC6D57">
          <w:rPr>
            <w:rFonts w:asciiTheme="majorHAnsi" w:hAnsiTheme="majorHAnsi" w:cstheme="majorHAnsi"/>
            <w:sz w:val="24"/>
            <w:szCs w:val="24"/>
          </w:rPr>
          <w:t>owever</w:t>
        </w:r>
      </w:ins>
      <w:r w:rsidR="008A7792">
        <w:rPr>
          <w:rFonts w:asciiTheme="majorHAnsi" w:hAnsiTheme="majorHAnsi" w:cstheme="majorHAnsi"/>
          <w:sz w:val="24"/>
          <w:szCs w:val="24"/>
        </w:rPr>
        <w:t xml:space="preserve">, </w:t>
      </w:r>
      <w:del w:id="218" w:author="Ritchie, Andrew C. [14]" w:date="2018-05-29T15:50:00Z">
        <w:r w:rsidR="008A7792" w:rsidDel="00573778">
          <w:rPr>
            <w:rFonts w:asciiTheme="majorHAnsi" w:hAnsiTheme="majorHAnsi" w:cstheme="majorHAnsi"/>
            <w:sz w:val="24"/>
            <w:szCs w:val="24"/>
          </w:rPr>
          <w:delText xml:space="preserve">for individual datasets </w:delText>
        </w:r>
      </w:del>
      <w:r w:rsidR="008A7792">
        <w:rPr>
          <w:rFonts w:asciiTheme="majorHAnsi" w:hAnsiTheme="majorHAnsi" w:cstheme="majorHAnsi"/>
          <w:sz w:val="24"/>
          <w:szCs w:val="24"/>
        </w:rPr>
        <w:t xml:space="preserve">it should be noted that accuracy could be further improved </w:t>
      </w:r>
      <w:ins w:id="219" w:author="Ritchie, Andrew C. [14]" w:date="2018-05-29T15:50:00Z">
        <w:r w:rsidR="00573778">
          <w:rPr>
            <w:rFonts w:asciiTheme="majorHAnsi" w:hAnsiTheme="majorHAnsi" w:cstheme="majorHAnsi"/>
            <w:sz w:val="24"/>
            <w:szCs w:val="24"/>
          </w:rPr>
          <w:t xml:space="preserve">for individual datasets </w:t>
        </w:r>
      </w:ins>
      <w:r w:rsidR="008A7792">
        <w:rPr>
          <w:rFonts w:asciiTheme="majorHAnsi" w:hAnsiTheme="majorHAnsi" w:cstheme="majorHAnsi"/>
          <w:sz w:val="24"/>
          <w:szCs w:val="24"/>
        </w:rPr>
        <w:t xml:space="preserve">by optimizing the parameters for </w:t>
      </w:r>
      <w:del w:id="220" w:author="Ritchie, Andrew C. [4]" w:date="2018-05-29T15:37:00Z">
        <w:r w:rsidR="008A7792" w:rsidDel="00AC6D57">
          <w:rPr>
            <w:rFonts w:asciiTheme="majorHAnsi" w:hAnsiTheme="majorHAnsi" w:cstheme="majorHAnsi"/>
            <w:sz w:val="24"/>
            <w:szCs w:val="24"/>
          </w:rPr>
          <w:delText xml:space="preserve">that </w:delText>
        </w:r>
      </w:del>
      <w:ins w:id="221" w:author="Ritchie, Andrew C. [4]" w:date="2018-05-29T15:37:00Z">
        <w:r w:rsidR="00AC6D57">
          <w:rPr>
            <w:rFonts w:asciiTheme="majorHAnsi" w:hAnsiTheme="majorHAnsi" w:cstheme="majorHAnsi"/>
            <w:sz w:val="24"/>
            <w:szCs w:val="24"/>
          </w:rPr>
          <w:t>those</w:t>
        </w:r>
        <w:r w:rsidR="00AC6D57">
          <w:rPr>
            <w:rFonts w:asciiTheme="majorHAnsi" w:hAnsiTheme="majorHAnsi" w:cstheme="majorHAnsi"/>
            <w:sz w:val="24"/>
            <w:szCs w:val="24"/>
          </w:rPr>
          <w:t xml:space="preserve"> </w:t>
        </w:r>
      </w:ins>
      <w:r w:rsidR="00421E34">
        <w:rPr>
          <w:rFonts w:asciiTheme="majorHAnsi" w:hAnsiTheme="majorHAnsi" w:cstheme="majorHAnsi"/>
          <w:sz w:val="24"/>
          <w:szCs w:val="24"/>
        </w:rPr>
        <w:t xml:space="preserve">specific </w:t>
      </w:r>
      <w:r w:rsidR="008A7792">
        <w:rPr>
          <w:rFonts w:asciiTheme="majorHAnsi" w:hAnsiTheme="majorHAnsi" w:cstheme="majorHAnsi"/>
          <w:sz w:val="24"/>
          <w:szCs w:val="24"/>
        </w:rPr>
        <w:t xml:space="preserve">data. </w:t>
      </w:r>
      <w:r w:rsidR="00421E34">
        <w:rPr>
          <w:rFonts w:asciiTheme="majorHAnsi" w:hAnsiTheme="majorHAnsi" w:cstheme="majorHAnsi"/>
          <w:sz w:val="24"/>
          <w:szCs w:val="24"/>
        </w:rPr>
        <w:t>This could be achieved by minimizing the discrepancy between ground truth label images and model-generated estimates using a validation data set.</w:t>
      </w:r>
    </w:p>
    <w:p w14:paraId="7403B3B4" w14:textId="77777777" w:rsidR="00800F91" w:rsidRDefault="00800F91" w:rsidP="00293C4E">
      <w:pPr>
        <w:jc w:val="both"/>
        <w:rPr>
          <w:rFonts w:asciiTheme="majorHAnsi" w:hAnsiTheme="majorHAnsi" w:cstheme="majorHAnsi"/>
          <w:sz w:val="24"/>
          <w:szCs w:val="24"/>
        </w:rPr>
      </w:pPr>
    </w:p>
    <w:p w14:paraId="1A5D7494" w14:textId="4253A70E" w:rsidR="00800F91" w:rsidRPr="005C6623" w:rsidRDefault="00800F91" w:rsidP="00800F91">
      <w:pPr>
        <w:jc w:val="both"/>
        <w:rPr>
          <w:rFonts w:asciiTheme="majorHAnsi" w:hAnsiTheme="majorHAnsi" w:cstheme="majorHAnsi"/>
          <w:b/>
          <w:sz w:val="24"/>
          <w:szCs w:val="24"/>
        </w:rPr>
      </w:pPr>
      <w:r>
        <w:rPr>
          <w:rFonts w:asciiTheme="majorHAnsi" w:hAnsiTheme="majorHAnsi" w:cstheme="majorHAnsi"/>
          <w:b/>
          <w:sz w:val="24"/>
          <w:szCs w:val="24"/>
        </w:rPr>
        <w:t>2.5. Metrics to assess classification skill</w:t>
      </w:r>
    </w:p>
    <w:p w14:paraId="0C549A15" w14:textId="3C05A534" w:rsidR="00061A5C" w:rsidRDefault="0047718A" w:rsidP="00293C4E">
      <w:pPr>
        <w:jc w:val="both"/>
        <w:rPr>
          <w:rFonts w:asciiTheme="majorHAnsi" w:hAnsiTheme="majorHAnsi" w:cstheme="majorHAnsi"/>
          <w:sz w:val="24"/>
          <w:szCs w:val="24"/>
        </w:rPr>
      </w:pPr>
      <w:r>
        <w:rPr>
          <w:rFonts w:asciiTheme="majorHAnsi" w:hAnsiTheme="majorHAnsi" w:cstheme="majorHAnsi"/>
          <w:sz w:val="24"/>
          <w:szCs w:val="24"/>
        </w:rPr>
        <w:t xml:space="preserve">Standard metrics </w:t>
      </w:r>
      <w:r w:rsidR="000633D0">
        <w:rPr>
          <w:rFonts w:asciiTheme="majorHAnsi" w:hAnsiTheme="majorHAnsi" w:cstheme="majorHAnsi"/>
          <w:sz w:val="24"/>
          <w:szCs w:val="24"/>
        </w:rPr>
        <w:t xml:space="preserve">of precision, </w:t>
      </w:r>
      <w:r w:rsidR="000633D0" w:rsidRPr="000633D0">
        <w:rPr>
          <w:rFonts w:asciiTheme="majorHAnsi" w:hAnsiTheme="majorHAnsi" w:cstheme="majorHAnsi"/>
          <w:i/>
          <w:sz w:val="24"/>
          <w:szCs w:val="24"/>
        </w:rPr>
        <w:t>P</w:t>
      </w:r>
      <w:r w:rsidR="000633D0">
        <w:rPr>
          <w:rFonts w:asciiTheme="majorHAnsi" w:hAnsiTheme="majorHAnsi" w:cstheme="majorHAnsi"/>
          <w:sz w:val="24"/>
          <w:szCs w:val="24"/>
        </w:rPr>
        <w:t xml:space="preserve">, recall, </w:t>
      </w:r>
      <w:r w:rsidR="000633D0" w:rsidRPr="000633D0">
        <w:rPr>
          <w:rFonts w:asciiTheme="majorHAnsi" w:hAnsiTheme="majorHAnsi" w:cstheme="majorHAnsi"/>
          <w:i/>
          <w:sz w:val="24"/>
          <w:szCs w:val="24"/>
        </w:rPr>
        <w:t>R</w:t>
      </w:r>
      <w:r w:rsidR="000633D0">
        <w:rPr>
          <w:rFonts w:asciiTheme="majorHAnsi" w:hAnsiTheme="majorHAnsi" w:cstheme="majorHAnsi"/>
          <w:sz w:val="24"/>
          <w:szCs w:val="24"/>
        </w:rPr>
        <w:t xml:space="preserve">, accuracy, </w:t>
      </w:r>
      <w:r w:rsidR="000633D0" w:rsidRPr="000633D0">
        <w:rPr>
          <w:rFonts w:asciiTheme="majorHAnsi" w:hAnsiTheme="majorHAnsi" w:cstheme="majorHAnsi"/>
          <w:i/>
          <w:sz w:val="24"/>
          <w:szCs w:val="24"/>
        </w:rPr>
        <w:t>A</w:t>
      </w:r>
      <w:r w:rsidR="000633D0">
        <w:rPr>
          <w:rFonts w:asciiTheme="majorHAnsi" w:hAnsiTheme="majorHAnsi" w:cstheme="majorHAnsi"/>
          <w:sz w:val="24"/>
          <w:szCs w:val="24"/>
        </w:rPr>
        <w:t xml:space="preserve">, and F1 score, </w:t>
      </w:r>
      <w:r w:rsidR="000633D0" w:rsidRPr="000633D0">
        <w:rPr>
          <w:rFonts w:asciiTheme="majorHAnsi" w:hAnsiTheme="majorHAnsi" w:cstheme="majorHAnsi"/>
          <w:i/>
          <w:sz w:val="24"/>
          <w:szCs w:val="24"/>
        </w:rPr>
        <w:t>F</w:t>
      </w:r>
      <w:r w:rsidR="000633D0">
        <w:rPr>
          <w:rFonts w:asciiTheme="majorHAnsi" w:hAnsiTheme="majorHAnsi" w:cstheme="majorHAnsi"/>
          <w:sz w:val="24"/>
          <w:szCs w:val="24"/>
        </w:rPr>
        <w:t xml:space="preserve">, </w:t>
      </w:r>
      <w:r>
        <w:rPr>
          <w:rFonts w:asciiTheme="majorHAnsi" w:hAnsiTheme="majorHAnsi" w:cstheme="majorHAnsi"/>
          <w:sz w:val="24"/>
          <w:szCs w:val="24"/>
        </w:rPr>
        <w:t xml:space="preserve">are used to assess classification of image regions and pixels. </w:t>
      </w:r>
      <w:r w:rsidR="00061A5C">
        <w:rPr>
          <w:rFonts w:asciiTheme="majorHAnsi" w:hAnsiTheme="majorHAnsi" w:cstheme="majorHAnsi"/>
          <w:sz w:val="24"/>
          <w:szCs w:val="24"/>
        </w:rPr>
        <w:t xml:space="preserve">Where </w:t>
      </w:r>
      <w:r w:rsidR="00061A5C" w:rsidRPr="000633D0">
        <w:rPr>
          <w:rFonts w:asciiTheme="majorHAnsi" w:hAnsiTheme="majorHAnsi" w:cstheme="majorHAnsi"/>
          <w:i/>
          <w:sz w:val="24"/>
          <w:szCs w:val="24"/>
        </w:rPr>
        <w:t>TP</w:t>
      </w:r>
      <w:r w:rsidR="00061A5C">
        <w:rPr>
          <w:rFonts w:asciiTheme="majorHAnsi" w:hAnsiTheme="majorHAnsi" w:cstheme="majorHAnsi"/>
          <w:sz w:val="24"/>
          <w:szCs w:val="24"/>
        </w:rPr>
        <w:t xml:space="preserve">, </w:t>
      </w:r>
      <w:ins w:id="222" w:author="Ritchie, Andrew C. [15]" w:date="2018-05-29T15:59:00Z">
        <w:r w:rsidR="00311876" w:rsidRPr="00311876">
          <w:rPr>
            <w:rFonts w:asciiTheme="majorHAnsi" w:hAnsiTheme="majorHAnsi" w:cstheme="majorHAnsi"/>
            <w:i/>
            <w:sz w:val="24"/>
            <w:szCs w:val="24"/>
            <w:rPrChange w:id="223" w:author="Ritchie, Andrew C. [15]" w:date="2018-05-29T16:00:00Z">
              <w:rPr>
                <w:rFonts w:asciiTheme="majorHAnsi" w:hAnsiTheme="majorHAnsi" w:cstheme="majorHAnsi"/>
                <w:sz w:val="24"/>
                <w:szCs w:val="24"/>
              </w:rPr>
            </w:rPrChange>
          </w:rPr>
          <w:t>TN</w:t>
        </w:r>
        <w:r w:rsidR="00311876">
          <w:rPr>
            <w:rFonts w:asciiTheme="majorHAnsi" w:hAnsiTheme="majorHAnsi" w:cstheme="majorHAnsi"/>
            <w:sz w:val="24"/>
            <w:szCs w:val="24"/>
          </w:rPr>
          <w:t xml:space="preserve">, </w:t>
        </w:r>
      </w:ins>
      <w:r w:rsidR="00061A5C" w:rsidRPr="000633D0">
        <w:rPr>
          <w:rFonts w:asciiTheme="majorHAnsi" w:hAnsiTheme="majorHAnsi" w:cstheme="majorHAnsi"/>
          <w:i/>
          <w:sz w:val="24"/>
          <w:szCs w:val="24"/>
        </w:rPr>
        <w:t>FP</w:t>
      </w:r>
      <w:r w:rsidR="000633D0">
        <w:rPr>
          <w:rFonts w:asciiTheme="majorHAnsi" w:hAnsiTheme="majorHAnsi" w:cstheme="majorHAnsi"/>
          <w:sz w:val="24"/>
          <w:szCs w:val="24"/>
        </w:rPr>
        <w:t xml:space="preserve">, and </w:t>
      </w:r>
      <w:r w:rsidR="000633D0" w:rsidRPr="000633D0">
        <w:rPr>
          <w:rFonts w:asciiTheme="majorHAnsi" w:hAnsiTheme="majorHAnsi" w:cstheme="majorHAnsi"/>
          <w:i/>
          <w:sz w:val="24"/>
          <w:szCs w:val="24"/>
        </w:rPr>
        <w:t>FN</w:t>
      </w:r>
      <w:r w:rsidR="000633D0">
        <w:rPr>
          <w:rFonts w:asciiTheme="majorHAnsi" w:hAnsiTheme="majorHAnsi" w:cstheme="majorHAnsi"/>
          <w:sz w:val="24"/>
          <w:szCs w:val="24"/>
        </w:rPr>
        <w:t xml:space="preserve"> are, respectively, the frequencies of true positives, </w:t>
      </w:r>
      <w:ins w:id="224" w:author="Ritchie, Andrew C. [15]" w:date="2018-05-29T16:00:00Z">
        <w:r w:rsidR="00311876">
          <w:rPr>
            <w:rFonts w:asciiTheme="majorHAnsi" w:hAnsiTheme="majorHAnsi" w:cstheme="majorHAnsi"/>
            <w:sz w:val="24"/>
            <w:szCs w:val="24"/>
          </w:rPr>
          <w:t xml:space="preserve">true negatives, </w:t>
        </w:r>
      </w:ins>
      <w:r w:rsidR="000633D0">
        <w:rPr>
          <w:rFonts w:asciiTheme="majorHAnsi" w:hAnsiTheme="majorHAnsi" w:cstheme="majorHAnsi"/>
          <w:sz w:val="24"/>
          <w:szCs w:val="24"/>
        </w:rPr>
        <w:t xml:space="preserve">false positives, and false negatives: </w:t>
      </w:r>
    </w:p>
    <w:p w14:paraId="17D943CB" w14:textId="6AE84ABD" w:rsidR="00800F91" w:rsidRPr="000633D0" w:rsidRDefault="000633D0" w:rsidP="00293C4E">
      <w:pPr>
        <w:jc w:val="both"/>
        <w:rPr>
          <w:rFonts w:asciiTheme="majorHAnsi" w:eastAsiaTheme="minorEastAsia" w:hAnsiTheme="majorHAnsi" w:cstheme="majorHAnsi"/>
          <w:sz w:val="24"/>
          <w:szCs w:val="24"/>
        </w:rPr>
      </w:pPr>
      <m:oMathPara>
        <m:oMath>
          <m:r>
            <w:rPr>
              <w:rFonts w:ascii="Cambria Math" w:hAnsi="Cambria Math" w:cstheme="majorHAnsi"/>
              <w:sz w:val="24"/>
              <w:szCs w:val="24"/>
            </w:rPr>
            <m:t xml:space="preserve">P= </m:t>
          </m:r>
          <m:f>
            <m:fPr>
              <m:ctrlPr>
                <w:rPr>
                  <w:rFonts w:ascii="Cambria Math" w:hAnsi="Cambria Math" w:cstheme="majorHAnsi"/>
                  <w:i/>
                  <w:sz w:val="24"/>
                  <w:szCs w:val="24"/>
                </w:rPr>
              </m:ctrlPr>
            </m:fPr>
            <m:num>
              <m:r>
                <w:rPr>
                  <w:rFonts w:ascii="Cambria Math" w:hAnsi="Cambria Math" w:cstheme="majorHAnsi"/>
                  <w:sz w:val="24"/>
                  <w:szCs w:val="24"/>
                </w:rPr>
                <m:t>TP</m:t>
              </m:r>
            </m:num>
            <m:den>
              <m:r>
                <w:rPr>
                  <w:rFonts w:ascii="Cambria Math" w:hAnsi="Cambria Math" w:cstheme="majorHAnsi"/>
                  <w:sz w:val="24"/>
                  <w:szCs w:val="24"/>
                </w:rPr>
                <m:t>TP+FP</m:t>
              </m:r>
            </m:den>
          </m:f>
        </m:oMath>
      </m:oMathPara>
    </w:p>
    <w:p w14:paraId="6C8832C3" w14:textId="561135A5" w:rsidR="000633D0" w:rsidRPr="000633D0" w:rsidRDefault="000633D0" w:rsidP="00293C4E">
      <w:pPr>
        <w:jc w:val="both"/>
        <w:rPr>
          <w:rFonts w:asciiTheme="majorHAnsi" w:eastAsiaTheme="minorEastAsia" w:hAnsiTheme="majorHAnsi" w:cstheme="majorHAnsi"/>
          <w:sz w:val="24"/>
          <w:szCs w:val="24"/>
        </w:rPr>
      </w:pPr>
      <m:oMathPara>
        <m:oMath>
          <m:r>
            <w:rPr>
              <w:rFonts w:ascii="Cambria Math" w:hAnsi="Cambria Math" w:cstheme="majorHAnsi"/>
              <w:sz w:val="24"/>
              <w:szCs w:val="24"/>
            </w:rPr>
            <m:t xml:space="preserve">R= </m:t>
          </m:r>
          <m:f>
            <m:fPr>
              <m:ctrlPr>
                <w:rPr>
                  <w:rFonts w:ascii="Cambria Math" w:hAnsi="Cambria Math" w:cstheme="majorHAnsi"/>
                  <w:i/>
                  <w:sz w:val="24"/>
                  <w:szCs w:val="24"/>
                </w:rPr>
              </m:ctrlPr>
            </m:fPr>
            <m:num>
              <m:r>
                <w:rPr>
                  <w:rFonts w:ascii="Cambria Math" w:hAnsi="Cambria Math" w:cstheme="majorHAnsi"/>
                  <w:sz w:val="24"/>
                  <w:szCs w:val="24"/>
                </w:rPr>
                <m:t>TP</m:t>
              </m:r>
            </m:num>
            <m:den>
              <m:r>
                <w:rPr>
                  <w:rFonts w:ascii="Cambria Math" w:hAnsi="Cambria Math" w:cstheme="majorHAnsi"/>
                  <w:sz w:val="24"/>
                  <w:szCs w:val="24"/>
                </w:rPr>
                <m:t>TP+FN</m:t>
              </m:r>
            </m:den>
          </m:f>
        </m:oMath>
      </m:oMathPara>
    </w:p>
    <w:p w14:paraId="6D43D1DB" w14:textId="1F66CA5B" w:rsidR="000633D0" w:rsidRPr="000633D0" w:rsidRDefault="000633D0" w:rsidP="00293C4E">
      <w:pPr>
        <w:jc w:val="both"/>
        <w:rPr>
          <w:rFonts w:asciiTheme="majorHAnsi" w:eastAsiaTheme="minorEastAsia" w:hAnsiTheme="majorHAnsi" w:cstheme="majorHAnsi"/>
          <w:sz w:val="24"/>
          <w:szCs w:val="24"/>
        </w:rPr>
      </w:pPr>
      <m:oMathPara>
        <m:oMath>
          <m:r>
            <w:rPr>
              <w:rFonts w:ascii="Cambria Math" w:hAnsi="Cambria Math" w:cstheme="majorHAnsi"/>
              <w:sz w:val="24"/>
              <w:szCs w:val="24"/>
            </w:rPr>
            <m:t xml:space="preserve">A= </m:t>
          </m:r>
          <m:f>
            <m:fPr>
              <m:ctrlPr>
                <w:rPr>
                  <w:rFonts w:ascii="Cambria Math" w:hAnsi="Cambria Math" w:cstheme="majorHAnsi"/>
                  <w:i/>
                  <w:sz w:val="24"/>
                  <w:szCs w:val="24"/>
                </w:rPr>
              </m:ctrlPr>
            </m:fPr>
            <m:num>
              <m:r>
                <w:rPr>
                  <w:rFonts w:ascii="Cambria Math" w:hAnsi="Cambria Math" w:cstheme="majorHAnsi"/>
                  <w:sz w:val="24"/>
                  <w:szCs w:val="24"/>
                </w:rPr>
                <m:t>TP+TN</m:t>
              </m:r>
            </m:num>
            <m:den>
              <m:r>
                <w:rPr>
                  <w:rFonts w:ascii="Cambria Math" w:hAnsi="Cambria Math" w:cstheme="majorHAnsi"/>
                  <w:sz w:val="24"/>
                  <w:szCs w:val="24"/>
                </w:rPr>
                <m:t>TP+TN+FP+FN</m:t>
              </m:r>
            </m:den>
          </m:f>
        </m:oMath>
      </m:oMathPara>
    </w:p>
    <w:p w14:paraId="456DC01B" w14:textId="35B59F6E" w:rsidR="000633D0" w:rsidRDefault="000633D0" w:rsidP="00293C4E">
      <w:pPr>
        <w:jc w:val="both"/>
        <w:rPr>
          <w:rFonts w:asciiTheme="majorHAnsi" w:hAnsiTheme="majorHAnsi" w:cstheme="majorHAnsi"/>
          <w:sz w:val="24"/>
          <w:szCs w:val="24"/>
        </w:rPr>
      </w:pPr>
      <m:oMathPara>
        <m:oMath>
          <m:r>
            <w:rPr>
              <w:rFonts w:ascii="Cambria Math" w:hAnsi="Cambria Math" w:cstheme="majorHAnsi"/>
              <w:sz w:val="24"/>
              <w:szCs w:val="24"/>
            </w:rPr>
            <m:t>F=2∙</m:t>
          </m:r>
          <m:f>
            <m:fPr>
              <m:ctrlPr>
                <w:rPr>
                  <w:rFonts w:ascii="Cambria Math" w:hAnsi="Cambria Math" w:cstheme="majorHAnsi"/>
                  <w:i/>
                  <w:sz w:val="24"/>
                  <w:szCs w:val="24"/>
                </w:rPr>
              </m:ctrlPr>
            </m:fPr>
            <m:num>
              <m:r>
                <w:rPr>
                  <w:rFonts w:ascii="Cambria Math" w:hAnsi="Cambria Math" w:cstheme="majorHAnsi"/>
                  <w:sz w:val="24"/>
                  <w:szCs w:val="24"/>
                </w:rPr>
                <m:t>P∙R</m:t>
              </m:r>
            </m:num>
            <m:den>
              <m:r>
                <w:rPr>
                  <w:rFonts w:ascii="Cambria Math" w:hAnsi="Cambria Math" w:cstheme="majorHAnsi"/>
                  <w:sz w:val="24"/>
                  <w:szCs w:val="24"/>
                </w:rPr>
                <m:t>P+R</m:t>
              </m:r>
            </m:den>
          </m:f>
        </m:oMath>
      </m:oMathPara>
    </w:p>
    <w:p w14:paraId="21F640B0" w14:textId="1E06AAB6" w:rsidR="009F310B" w:rsidRDefault="003029C9" w:rsidP="008C6F53">
      <w:pPr>
        <w:jc w:val="both"/>
        <w:rPr>
          <w:rFonts w:asciiTheme="majorHAnsi" w:hAnsiTheme="majorHAnsi" w:cstheme="majorHAnsi"/>
          <w:sz w:val="24"/>
          <w:szCs w:val="24"/>
        </w:rPr>
      </w:pPr>
      <w:commentRangeStart w:id="225"/>
      <w:r>
        <w:rPr>
          <w:rFonts w:asciiTheme="majorHAnsi" w:hAnsiTheme="majorHAnsi" w:cstheme="majorHAnsi"/>
          <w:sz w:val="24"/>
          <w:szCs w:val="24"/>
        </w:rPr>
        <w:t>True positives are image regions/pixels correctly</w:t>
      </w:r>
      <w:r w:rsidRPr="003029C9">
        <w:rPr>
          <w:rFonts w:asciiTheme="majorHAnsi" w:hAnsiTheme="majorHAnsi" w:cstheme="majorHAnsi"/>
          <w:sz w:val="24"/>
          <w:szCs w:val="24"/>
        </w:rPr>
        <w:t xml:space="preserve"> class</w:t>
      </w:r>
      <w:r>
        <w:rPr>
          <w:rFonts w:asciiTheme="majorHAnsi" w:hAnsiTheme="majorHAnsi" w:cstheme="majorHAnsi"/>
          <w:sz w:val="24"/>
          <w:szCs w:val="24"/>
        </w:rPr>
        <w:t xml:space="preserve">ified as </w:t>
      </w:r>
      <w:ins w:id="226" w:author="Ritchie, Andrew C. [14]" w:date="2018-05-29T15:54:00Z">
        <w:r w:rsidR="00573778">
          <w:rPr>
            <w:rFonts w:asciiTheme="majorHAnsi" w:hAnsiTheme="majorHAnsi" w:cstheme="majorHAnsi"/>
            <w:sz w:val="24"/>
            <w:szCs w:val="24"/>
          </w:rPr>
          <w:t xml:space="preserve">belonging to </w:t>
        </w:r>
      </w:ins>
      <w:r>
        <w:rPr>
          <w:rFonts w:asciiTheme="majorHAnsi" w:hAnsiTheme="majorHAnsi" w:cstheme="majorHAnsi"/>
          <w:sz w:val="24"/>
          <w:szCs w:val="24"/>
        </w:rPr>
        <w:t>a certain class by the model</w:t>
      </w:r>
      <w:ins w:id="227" w:author="Ritchie, Andrew C. [15]" w:date="2018-05-29T15:57:00Z">
        <w:r w:rsidR="00311876">
          <w:rPr>
            <w:rFonts w:asciiTheme="majorHAnsi" w:hAnsiTheme="majorHAnsi" w:cstheme="majorHAnsi"/>
            <w:sz w:val="24"/>
            <w:szCs w:val="24"/>
          </w:rPr>
          <w:t>, while true negatives are correctly classified as not belonging to a certain class. F</w:t>
        </w:r>
      </w:ins>
      <w:del w:id="228" w:author="Ritchie, Andrew C. [15]" w:date="2018-05-29T15:57:00Z">
        <w:r w:rsidDel="00311876">
          <w:rPr>
            <w:rFonts w:asciiTheme="majorHAnsi" w:hAnsiTheme="majorHAnsi" w:cstheme="majorHAnsi"/>
            <w:sz w:val="24"/>
            <w:szCs w:val="24"/>
          </w:rPr>
          <w:delText xml:space="preserve"> </w:delText>
        </w:r>
        <w:r w:rsidRPr="003029C9" w:rsidDel="00311876">
          <w:rPr>
            <w:rFonts w:asciiTheme="majorHAnsi" w:hAnsiTheme="majorHAnsi" w:cstheme="majorHAnsi"/>
            <w:sz w:val="24"/>
            <w:szCs w:val="24"/>
          </w:rPr>
          <w:delText>and f</w:delText>
        </w:r>
      </w:del>
      <w:r w:rsidRPr="003029C9">
        <w:rPr>
          <w:rFonts w:asciiTheme="majorHAnsi" w:hAnsiTheme="majorHAnsi" w:cstheme="majorHAnsi"/>
          <w:sz w:val="24"/>
          <w:szCs w:val="24"/>
        </w:rPr>
        <w:t>alse n</w:t>
      </w:r>
      <w:r>
        <w:rPr>
          <w:rFonts w:asciiTheme="majorHAnsi" w:hAnsiTheme="majorHAnsi" w:cstheme="majorHAnsi"/>
          <w:sz w:val="24"/>
          <w:szCs w:val="24"/>
        </w:rPr>
        <w:t xml:space="preserve">egatives are regions/pixels </w:t>
      </w:r>
      <w:ins w:id="229" w:author="Ritchie, Andrew C. [14]" w:date="2018-05-29T15:55:00Z">
        <w:r w:rsidR="00573778">
          <w:rPr>
            <w:rFonts w:asciiTheme="majorHAnsi" w:hAnsiTheme="majorHAnsi" w:cstheme="majorHAnsi"/>
            <w:sz w:val="24"/>
            <w:szCs w:val="24"/>
          </w:rPr>
          <w:t>in</w:t>
        </w:r>
      </w:ins>
      <w:r>
        <w:rPr>
          <w:rFonts w:asciiTheme="majorHAnsi" w:hAnsiTheme="majorHAnsi" w:cstheme="majorHAnsi"/>
          <w:sz w:val="24"/>
          <w:szCs w:val="24"/>
        </w:rPr>
        <w:t>correctly</w:t>
      </w:r>
      <w:r w:rsidRPr="003029C9">
        <w:rPr>
          <w:rFonts w:asciiTheme="majorHAnsi" w:hAnsiTheme="majorHAnsi" w:cstheme="majorHAnsi"/>
          <w:sz w:val="24"/>
          <w:szCs w:val="24"/>
        </w:rPr>
        <w:t xml:space="preserve"> class</w:t>
      </w:r>
      <w:r>
        <w:rPr>
          <w:rFonts w:asciiTheme="majorHAnsi" w:hAnsiTheme="majorHAnsi" w:cstheme="majorHAnsi"/>
          <w:sz w:val="24"/>
          <w:szCs w:val="24"/>
        </w:rPr>
        <w:t>ified</w:t>
      </w:r>
      <w:ins w:id="230" w:author="Ritchie, Andrew C. [14]" w:date="2018-05-29T15:55:00Z">
        <w:r w:rsidR="00573778">
          <w:rPr>
            <w:rFonts w:asciiTheme="majorHAnsi" w:hAnsiTheme="majorHAnsi" w:cstheme="majorHAnsi"/>
            <w:sz w:val="24"/>
            <w:szCs w:val="24"/>
          </w:rPr>
          <w:t xml:space="preserve"> as not belonging to a certain class</w:t>
        </w:r>
      </w:ins>
      <w:ins w:id="231" w:author="Ritchie, Andrew C. [15]" w:date="2018-05-29T15:57:00Z">
        <w:r w:rsidR="00311876">
          <w:rPr>
            <w:rFonts w:asciiTheme="majorHAnsi" w:hAnsiTheme="majorHAnsi" w:cstheme="majorHAnsi"/>
            <w:sz w:val="24"/>
            <w:szCs w:val="24"/>
          </w:rPr>
          <w:t>, and</w:t>
        </w:r>
      </w:ins>
      <w:del w:id="232" w:author="Ritchie, Andrew C. [15]" w:date="2018-05-29T15:57:00Z">
        <w:r w:rsidRPr="003029C9" w:rsidDel="00311876">
          <w:rPr>
            <w:rFonts w:asciiTheme="majorHAnsi" w:hAnsiTheme="majorHAnsi" w:cstheme="majorHAnsi"/>
            <w:sz w:val="24"/>
            <w:szCs w:val="24"/>
          </w:rPr>
          <w:delText>.</w:delText>
        </w:r>
      </w:del>
      <w:r>
        <w:rPr>
          <w:rFonts w:asciiTheme="majorHAnsi" w:hAnsiTheme="majorHAnsi" w:cstheme="majorHAnsi"/>
          <w:sz w:val="24"/>
          <w:szCs w:val="24"/>
        </w:rPr>
        <w:t xml:space="preserve"> </w:t>
      </w:r>
      <w:del w:id="233" w:author="Ritchie, Andrew C. [15]" w:date="2018-05-29T15:57:00Z">
        <w:r w:rsidDel="00311876">
          <w:rPr>
            <w:rFonts w:asciiTheme="majorHAnsi" w:hAnsiTheme="majorHAnsi" w:cstheme="majorHAnsi"/>
            <w:sz w:val="24"/>
            <w:szCs w:val="24"/>
          </w:rPr>
          <w:delText>F</w:delText>
        </w:r>
      </w:del>
      <w:ins w:id="234" w:author="Ritchie, Andrew C. [15]" w:date="2018-05-29T15:57:00Z">
        <w:r w:rsidR="00311876">
          <w:rPr>
            <w:rFonts w:asciiTheme="majorHAnsi" w:hAnsiTheme="majorHAnsi" w:cstheme="majorHAnsi"/>
            <w:sz w:val="24"/>
            <w:szCs w:val="24"/>
          </w:rPr>
          <w:t>f</w:t>
        </w:r>
      </w:ins>
      <w:r>
        <w:rPr>
          <w:rFonts w:asciiTheme="majorHAnsi" w:hAnsiTheme="majorHAnsi" w:cstheme="majorHAnsi"/>
          <w:sz w:val="24"/>
          <w:szCs w:val="24"/>
        </w:rPr>
        <w:t xml:space="preserve">alse positives are those regions/pixels </w:t>
      </w:r>
      <w:ins w:id="235" w:author="Ritchie, Andrew C. [14]" w:date="2018-05-29T15:55:00Z">
        <w:r w:rsidR="00573778">
          <w:rPr>
            <w:rFonts w:asciiTheme="majorHAnsi" w:hAnsiTheme="majorHAnsi" w:cstheme="majorHAnsi"/>
            <w:sz w:val="24"/>
            <w:szCs w:val="24"/>
          </w:rPr>
          <w:t>in</w:t>
        </w:r>
      </w:ins>
      <w:r>
        <w:rPr>
          <w:rFonts w:asciiTheme="majorHAnsi" w:hAnsiTheme="majorHAnsi" w:cstheme="majorHAnsi"/>
          <w:sz w:val="24"/>
          <w:szCs w:val="24"/>
        </w:rPr>
        <w:t xml:space="preserve">correctly classified as </w:t>
      </w:r>
      <w:del w:id="236" w:author="Ritchie, Andrew C. [14]" w:date="2018-05-29T15:55:00Z">
        <w:r w:rsidDel="00573778">
          <w:rPr>
            <w:rFonts w:asciiTheme="majorHAnsi" w:hAnsiTheme="majorHAnsi" w:cstheme="majorHAnsi"/>
            <w:sz w:val="24"/>
            <w:szCs w:val="24"/>
          </w:rPr>
          <w:delText xml:space="preserve">not </w:delText>
        </w:r>
      </w:del>
      <w:r>
        <w:rPr>
          <w:rFonts w:asciiTheme="majorHAnsi" w:hAnsiTheme="majorHAnsi" w:cstheme="majorHAnsi"/>
          <w:sz w:val="24"/>
          <w:szCs w:val="24"/>
        </w:rPr>
        <w:t xml:space="preserve">belonging to a certain class. </w:t>
      </w:r>
      <w:commentRangeEnd w:id="225"/>
      <w:r w:rsidR="00573778">
        <w:rPr>
          <w:rStyle w:val="CommentReference"/>
        </w:rPr>
        <w:commentReference w:id="225"/>
      </w:r>
      <w:r w:rsidR="000633D0" w:rsidRPr="000633D0">
        <w:rPr>
          <w:rFonts w:asciiTheme="majorHAnsi" w:hAnsiTheme="majorHAnsi" w:cstheme="majorHAnsi"/>
          <w:sz w:val="24"/>
          <w:szCs w:val="24"/>
        </w:rPr>
        <w:t xml:space="preserve">Precision </w:t>
      </w:r>
      <w:r w:rsidR="000633D0">
        <w:rPr>
          <w:rFonts w:asciiTheme="majorHAnsi" w:hAnsiTheme="majorHAnsi" w:cstheme="majorHAnsi"/>
          <w:sz w:val="24"/>
          <w:szCs w:val="24"/>
        </w:rPr>
        <w:t xml:space="preserve">and recall are useful </w:t>
      </w:r>
      <w:r w:rsidR="000633D0" w:rsidRPr="000633D0">
        <w:rPr>
          <w:rFonts w:asciiTheme="majorHAnsi" w:hAnsiTheme="majorHAnsi" w:cstheme="majorHAnsi"/>
          <w:sz w:val="24"/>
          <w:szCs w:val="24"/>
        </w:rPr>
        <w:t>where the number of observations belonging to one class is significantly lower than those belonging to the other classes.</w:t>
      </w:r>
      <w:r>
        <w:rPr>
          <w:rFonts w:asciiTheme="majorHAnsi" w:hAnsiTheme="majorHAnsi" w:cstheme="majorHAnsi"/>
          <w:sz w:val="24"/>
          <w:szCs w:val="24"/>
        </w:rPr>
        <w:t xml:space="preserve"> These metrics are therefore used in evaluation of </w:t>
      </w:r>
      <w:proofErr w:type="spellStart"/>
      <w:r>
        <w:rPr>
          <w:rFonts w:asciiTheme="majorHAnsi" w:hAnsiTheme="majorHAnsi" w:cstheme="majorHAnsi"/>
          <w:sz w:val="24"/>
          <w:szCs w:val="24"/>
        </w:rPr>
        <w:t>pixelwise</w:t>
      </w:r>
      <w:proofErr w:type="spellEnd"/>
      <w:r>
        <w:rPr>
          <w:rFonts w:asciiTheme="majorHAnsi" w:hAnsiTheme="majorHAnsi" w:cstheme="majorHAnsi"/>
          <w:sz w:val="24"/>
          <w:szCs w:val="24"/>
        </w:rPr>
        <w:t xml:space="preserve"> segmentations, where the number of pixels </w:t>
      </w:r>
      <w:del w:id="237" w:author="Ritchie, Andrew C. [15]" w:date="2018-05-29T16:00:00Z">
        <w:r w:rsidDel="00311876">
          <w:rPr>
            <w:rFonts w:asciiTheme="majorHAnsi" w:hAnsiTheme="majorHAnsi" w:cstheme="majorHAnsi"/>
            <w:sz w:val="24"/>
            <w:szCs w:val="24"/>
          </w:rPr>
          <w:delText xml:space="preserve">corresponds </w:delText>
        </w:r>
      </w:del>
      <w:ins w:id="238" w:author="Ritchie, Andrew C. [15]" w:date="2018-05-29T16:00:00Z">
        <w:r w:rsidR="00311876">
          <w:rPr>
            <w:rFonts w:asciiTheme="majorHAnsi" w:hAnsiTheme="majorHAnsi" w:cstheme="majorHAnsi"/>
            <w:sz w:val="24"/>
            <w:szCs w:val="24"/>
          </w:rPr>
          <w:t>correspond</w:t>
        </w:r>
        <w:r w:rsidR="00311876">
          <w:rPr>
            <w:rFonts w:asciiTheme="majorHAnsi" w:hAnsiTheme="majorHAnsi" w:cstheme="majorHAnsi"/>
            <w:sz w:val="24"/>
            <w:szCs w:val="24"/>
          </w:rPr>
          <w:t>ing</w:t>
        </w:r>
        <w:r w:rsidR="00311876">
          <w:rPr>
            <w:rFonts w:asciiTheme="majorHAnsi" w:hAnsiTheme="majorHAnsi" w:cstheme="majorHAnsi"/>
            <w:sz w:val="24"/>
            <w:szCs w:val="24"/>
          </w:rPr>
          <w:t xml:space="preserve"> </w:t>
        </w:r>
      </w:ins>
      <w:r>
        <w:rPr>
          <w:rFonts w:asciiTheme="majorHAnsi" w:hAnsiTheme="majorHAnsi" w:cstheme="majorHAnsi"/>
          <w:sz w:val="24"/>
          <w:szCs w:val="24"/>
        </w:rPr>
        <w:t xml:space="preserve">to each class vary </w:t>
      </w:r>
      <w:r>
        <w:rPr>
          <w:rFonts w:asciiTheme="majorHAnsi" w:hAnsiTheme="majorHAnsi" w:cstheme="majorHAnsi"/>
          <w:sz w:val="24"/>
          <w:szCs w:val="24"/>
        </w:rPr>
        <w:lastRenderedPageBreak/>
        <w:t>considerably. The F1 score is an equal weighting of the recall and precision and quantifies how well the model performs in general.</w:t>
      </w:r>
    </w:p>
    <w:p w14:paraId="6F249E1A" w14:textId="77777777" w:rsidR="000633D0" w:rsidRPr="000633D0" w:rsidRDefault="000633D0" w:rsidP="008C6F53">
      <w:pPr>
        <w:jc w:val="both"/>
        <w:rPr>
          <w:rFonts w:asciiTheme="majorHAnsi" w:hAnsiTheme="majorHAnsi" w:cstheme="majorHAnsi"/>
          <w:sz w:val="24"/>
          <w:szCs w:val="24"/>
        </w:rPr>
      </w:pPr>
    </w:p>
    <w:p w14:paraId="7F1C5FB3" w14:textId="047C3D2B" w:rsidR="005C2B21" w:rsidRPr="005C6623" w:rsidRDefault="003074E2"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 xml:space="preserve">3. </w:t>
      </w:r>
      <w:r w:rsidR="009F310B" w:rsidRPr="005C6623">
        <w:rPr>
          <w:rFonts w:asciiTheme="majorHAnsi" w:hAnsiTheme="majorHAnsi" w:cstheme="majorHAnsi"/>
          <w:b/>
          <w:sz w:val="24"/>
          <w:szCs w:val="24"/>
          <w:u w:val="single"/>
        </w:rPr>
        <w:t>Data</w:t>
      </w:r>
    </w:p>
    <w:p w14:paraId="388E931D" w14:textId="51CE4872" w:rsidR="00293C4E" w:rsidRDefault="00BC7417" w:rsidP="008C6F53">
      <w:pPr>
        <w:jc w:val="both"/>
        <w:rPr>
          <w:rFonts w:asciiTheme="majorHAnsi" w:hAnsiTheme="majorHAnsi" w:cstheme="majorHAnsi"/>
          <w:sz w:val="24"/>
          <w:szCs w:val="24"/>
        </w:rPr>
      </w:pPr>
      <w:r w:rsidRPr="005C6623">
        <w:rPr>
          <w:rFonts w:asciiTheme="majorHAnsi" w:hAnsiTheme="majorHAnsi" w:cstheme="majorHAnsi"/>
          <w:sz w:val="24"/>
          <w:szCs w:val="24"/>
        </w:rPr>
        <w:t>The chosen data sets</w:t>
      </w:r>
      <w:r w:rsidR="00DB7A41" w:rsidRPr="005C6623">
        <w:rPr>
          <w:rFonts w:asciiTheme="majorHAnsi" w:hAnsiTheme="majorHAnsi" w:cstheme="majorHAnsi"/>
          <w:sz w:val="24"/>
          <w:szCs w:val="24"/>
        </w:rPr>
        <w:t xml:space="preserve"> </w:t>
      </w:r>
      <w:del w:id="239" w:author="Ritchie, Andrew C. [15]" w:date="2018-05-29T16:02:00Z">
        <w:r w:rsidR="00DB7A41" w:rsidRPr="005C6623" w:rsidDel="00311876">
          <w:rPr>
            <w:rFonts w:asciiTheme="majorHAnsi" w:hAnsiTheme="majorHAnsi" w:cstheme="majorHAnsi"/>
            <w:sz w:val="24"/>
            <w:szCs w:val="24"/>
          </w:rPr>
          <w:delText>that</w:delText>
        </w:r>
        <w:r w:rsidRPr="005C6623" w:rsidDel="00311876">
          <w:rPr>
            <w:rFonts w:asciiTheme="majorHAnsi" w:hAnsiTheme="majorHAnsi" w:cstheme="majorHAnsi"/>
            <w:sz w:val="24"/>
            <w:szCs w:val="24"/>
          </w:rPr>
          <w:delText xml:space="preserve"> </w:delText>
        </w:r>
      </w:del>
      <w:r w:rsidRPr="005C6623">
        <w:rPr>
          <w:rFonts w:asciiTheme="majorHAnsi" w:hAnsiTheme="majorHAnsi" w:cstheme="majorHAnsi"/>
          <w:sz w:val="24"/>
          <w:szCs w:val="24"/>
        </w:rPr>
        <w:t>encompass a variety of environments (coastal, fluvial and lacustrine) and collection platforms (oblique stationary</w:t>
      </w:r>
      <w:r w:rsidR="00442870">
        <w:rPr>
          <w:rFonts w:asciiTheme="majorHAnsi" w:hAnsiTheme="majorHAnsi" w:cstheme="majorHAnsi"/>
          <w:sz w:val="24"/>
          <w:szCs w:val="24"/>
        </w:rPr>
        <w:t xml:space="preserve"> cameras</w:t>
      </w:r>
      <w:r w:rsidR="0061060A">
        <w:rPr>
          <w:rFonts w:asciiTheme="majorHAnsi" w:hAnsiTheme="majorHAnsi" w:cstheme="majorHAnsi"/>
          <w:sz w:val="24"/>
          <w:szCs w:val="24"/>
        </w:rPr>
        <w:t xml:space="preserve">, oblique </w:t>
      </w:r>
      <w:r w:rsidRPr="005C6623">
        <w:rPr>
          <w:rFonts w:asciiTheme="majorHAnsi" w:hAnsiTheme="majorHAnsi" w:cstheme="majorHAnsi"/>
          <w:sz w:val="24"/>
          <w:szCs w:val="24"/>
        </w:rPr>
        <w:t>aircraft, nadir UAV</w:t>
      </w:r>
      <w:r w:rsidR="00442870">
        <w:rPr>
          <w:rFonts w:asciiTheme="majorHAnsi" w:hAnsiTheme="majorHAnsi" w:cstheme="majorHAnsi"/>
          <w:sz w:val="24"/>
          <w:szCs w:val="24"/>
        </w:rPr>
        <w:t>, nadir satellite</w:t>
      </w:r>
      <w:r w:rsidR="0061060A">
        <w:rPr>
          <w:rFonts w:asciiTheme="majorHAnsi" w:hAnsiTheme="majorHAnsi" w:cstheme="majorHAnsi"/>
          <w:sz w:val="24"/>
          <w:szCs w:val="24"/>
        </w:rPr>
        <w:t>)</w:t>
      </w:r>
    </w:p>
    <w:p w14:paraId="62DBC2F3" w14:textId="09B12362" w:rsidR="00442870" w:rsidRPr="002132F5" w:rsidRDefault="003074E2" w:rsidP="008C6F53">
      <w:pPr>
        <w:jc w:val="both"/>
        <w:rPr>
          <w:rFonts w:asciiTheme="majorHAnsi" w:hAnsiTheme="majorHAnsi" w:cstheme="majorHAnsi"/>
          <w:b/>
          <w:sz w:val="24"/>
          <w:szCs w:val="24"/>
        </w:rPr>
      </w:pPr>
      <w:r>
        <w:rPr>
          <w:rFonts w:asciiTheme="majorHAnsi" w:hAnsiTheme="majorHAnsi" w:cstheme="majorHAnsi"/>
          <w:b/>
          <w:sz w:val="24"/>
          <w:szCs w:val="24"/>
        </w:rPr>
        <w:t>3.</w:t>
      </w:r>
      <w:r w:rsidR="002132F5">
        <w:rPr>
          <w:rFonts w:asciiTheme="majorHAnsi" w:hAnsiTheme="majorHAnsi" w:cstheme="majorHAnsi"/>
          <w:b/>
          <w:sz w:val="24"/>
          <w:szCs w:val="24"/>
        </w:rPr>
        <w:t xml:space="preserve">1. </w:t>
      </w:r>
      <w:r w:rsidR="00442870" w:rsidRPr="002132F5">
        <w:rPr>
          <w:rFonts w:asciiTheme="majorHAnsi" w:hAnsiTheme="majorHAnsi" w:cstheme="majorHAnsi"/>
          <w:b/>
          <w:sz w:val="24"/>
          <w:szCs w:val="24"/>
        </w:rPr>
        <w:t>NWPU</w:t>
      </w:r>
    </w:p>
    <w:p w14:paraId="588A1B5E" w14:textId="4D11E3AC" w:rsidR="00E82D3F" w:rsidRDefault="00E82D3F" w:rsidP="008C6F53">
      <w:pPr>
        <w:jc w:val="both"/>
        <w:rPr>
          <w:rFonts w:asciiTheme="majorHAnsi" w:hAnsiTheme="majorHAnsi" w:cstheme="majorHAnsi"/>
          <w:sz w:val="24"/>
          <w:szCs w:val="24"/>
        </w:rPr>
      </w:pPr>
      <w:r>
        <w:rPr>
          <w:rFonts w:asciiTheme="majorHAnsi" w:hAnsiTheme="majorHAnsi" w:cstheme="majorHAnsi"/>
          <w:sz w:val="24"/>
          <w:szCs w:val="24"/>
        </w:rPr>
        <w:t xml:space="preserve">To evaluate the </w:t>
      </w:r>
      <w:proofErr w:type="spellStart"/>
      <w:r>
        <w:rPr>
          <w:rFonts w:asciiTheme="majorHAnsi" w:hAnsiTheme="majorHAnsi" w:cstheme="majorHAnsi"/>
          <w:sz w:val="24"/>
          <w:szCs w:val="24"/>
        </w:rPr>
        <w:t>Mobilenets</w:t>
      </w:r>
      <w:proofErr w:type="spellEnd"/>
      <w:r>
        <w:rPr>
          <w:rFonts w:asciiTheme="majorHAnsi" w:hAnsiTheme="majorHAnsi" w:cstheme="majorHAnsi"/>
          <w:sz w:val="24"/>
          <w:szCs w:val="24"/>
        </w:rPr>
        <w:t xml:space="preserve"> v.2 DCNN with a conventional satellite</w:t>
      </w:r>
      <w:r w:rsidR="00586F0E">
        <w:rPr>
          <w:rFonts w:asciiTheme="majorHAnsi" w:hAnsiTheme="majorHAnsi" w:cstheme="majorHAnsi"/>
          <w:sz w:val="24"/>
          <w:szCs w:val="24"/>
        </w:rPr>
        <w:t>-derived</w:t>
      </w:r>
      <w:r>
        <w:rPr>
          <w:rFonts w:asciiTheme="majorHAnsi" w:hAnsiTheme="majorHAnsi" w:cstheme="majorHAnsi"/>
          <w:sz w:val="24"/>
          <w:szCs w:val="24"/>
        </w:rPr>
        <w:t xml:space="preserve"> land</w:t>
      </w:r>
      <w:r w:rsidR="00586F0E">
        <w:rPr>
          <w:rFonts w:asciiTheme="majorHAnsi" w:hAnsiTheme="majorHAnsi" w:cstheme="majorHAnsi"/>
          <w:sz w:val="24"/>
          <w:szCs w:val="24"/>
        </w:rPr>
        <w:t xml:space="preserve"> </w:t>
      </w:r>
      <w:r>
        <w:rPr>
          <w:rFonts w:asciiTheme="majorHAnsi" w:hAnsiTheme="majorHAnsi" w:cstheme="majorHAnsi"/>
          <w:sz w:val="24"/>
          <w:szCs w:val="24"/>
        </w:rPr>
        <w:t>use/land</w:t>
      </w:r>
      <w:r w:rsidR="00586F0E">
        <w:rPr>
          <w:rFonts w:asciiTheme="majorHAnsi" w:hAnsiTheme="majorHAnsi" w:cstheme="majorHAnsi"/>
          <w:sz w:val="24"/>
          <w:szCs w:val="24"/>
        </w:rPr>
        <w:t xml:space="preserve"> </w:t>
      </w:r>
      <w:r>
        <w:rPr>
          <w:rFonts w:asciiTheme="majorHAnsi" w:hAnsiTheme="majorHAnsi" w:cstheme="majorHAnsi"/>
          <w:sz w:val="24"/>
          <w:szCs w:val="24"/>
        </w:rPr>
        <w:t>cover dataset, we chose the NWPU-RESISC45</w:t>
      </w:r>
      <w:r w:rsidR="00442870" w:rsidRPr="00442870">
        <w:rPr>
          <w:rFonts w:asciiTheme="majorHAnsi" w:hAnsiTheme="majorHAnsi" w:cstheme="majorHAnsi"/>
          <w:sz w:val="24"/>
          <w:szCs w:val="24"/>
        </w:rPr>
        <w:t xml:space="preserve">, which is a publicly available benchmark for </w:t>
      </w:r>
      <w:proofErr w:type="spellStart"/>
      <w:r w:rsidR="00442870" w:rsidRPr="00442870">
        <w:rPr>
          <w:rFonts w:asciiTheme="majorHAnsi" w:hAnsiTheme="majorHAnsi" w:cstheme="majorHAnsi"/>
          <w:sz w:val="24"/>
          <w:szCs w:val="24"/>
        </w:rPr>
        <w:t>REmote</w:t>
      </w:r>
      <w:proofErr w:type="spellEnd"/>
      <w:r w:rsidR="00442870" w:rsidRPr="00442870">
        <w:rPr>
          <w:rFonts w:asciiTheme="majorHAnsi" w:hAnsiTheme="majorHAnsi" w:cstheme="majorHAnsi"/>
          <w:sz w:val="24"/>
          <w:szCs w:val="24"/>
        </w:rPr>
        <w:t xml:space="preserve"> Sensing Image Scene Classification (RESISC), created by Northwestern </w:t>
      </w:r>
      <w:proofErr w:type="spellStart"/>
      <w:r w:rsidR="00442870" w:rsidRPr="00442870">
        <w:rPr>
          <w:rFonts w:asciiTheme="majorHAnsi" w:hAnsiTheme="majorHAnsi" w:cstheme="majorHAnsi"/>
          <w:sz w:val="24"/>
          <w:szCs w:val="24"/>
        </w:rPr>
        <w:t>Polyt</w:t>
      </w:r>
      <w:r w:rsidR="00442870">
        <w:rPr>
          <w:rFonts w:asciiTheme="majorHAnsi" w:hAnsiTheme="majorHAnsi" w:cstheme="majorHAnsi"/>
          <w:sz w:val="24"/>
          <w:szCs w:val="24"/>
        </w:rPr>
        <w:t>echnical</w:t>
      </w:r>
      <w:proofErr w:type="spellEnd"/>
      <w:r w:rsidR="00442870">
        <w:rPr>
          <w:rFonts w:asciiTheme="majorHAnsi" w:hAnsiTheme="majorHAnsi" w:cstheme="majorHAnsi"/>
          <w:sz w:val="24"/>
          <w:szCs w:val="24"/>
        </w:rPr>
        <w:t xml:space="preserve"> University (NWPU). The entire</w:t>
      </w:r>
      <w:r w:rsidR="00442870" w:rsidRPr="00442870">
        <w:rPr>
          <w:rFonts w:asciiTheme="majorHAnsi" w:hAnsiTheme="majorHAnsi" w:cstheme="majorHAnsi"/>
          <w:sz w:val="24"/>
          <w:szCs w:val="24"/>
        </w:rPr>
        <w:t xml:space="preserve"> dataset</w:t>
      </w:r>
      <w:r w:rsidR="00442870">
        <w:rPr>
          <w:rFonts w:asciiTheme="majorHAnsi" w:hAnsiTheme="majorHAnsi" w:cstheme="majorHAnsi"/>
          <w:sz w:val="24"/>
          <w:szCs w:val="24"/>
        </w:rPr>
        <w:t xml:space="preserve">, described by </w:t>
      </w:r>
      <w:r w:rsidR="00442870" w:rsidRPr="008A29D9">
        <w:rPr>
          <w:rFonts w:asciiTheme="majorHAnsi" w:hAnsiTheme="majorHAnsi" w:cstheme="majorHAnsi"/>
          <w:i/>
          <w:sz w:val="24"/>
          <w:szCs w:val="24"/>
        </w:rPr>
        <w:t>Cheng et al</w:t>
      </w:r>
      <w:r w:rsidR="008A29D9" w:rsidRPr="008A29D9">
        <w:rPr>
          <w:rFonts w:asciiTheme="majorHAnsi" w:hAnsiTheme="majorHAnsi" w:cstheme="majorHAnsi"/>
          <w:i/>
          <w:sz w:val="24"/>
          <w:szCs w:val="24"/>
        </w:rPr>
        <w:t>.</w:t>
      </w:r>
      <w:r w:rsidR="00442870" w:rsidRPr="008A29D9">
        <w:rPr>
          <w:rFonts w:asciiTheme="majorHAnsi" w:hAnsiTheme="majorHAnsi" w:cstheme="majorHAnsi"/>
          <w:i/>
          <w:sz w:val="24"/>
          <w:szCs w:val="24"/>
        </w:rPr>
        <w:t xml:space="preserve"> </w:t>
      </w:r>
      <w:r w:rsidR="008A29D9">
        <w:rPr>
          <w:rFonts w:asciiTheme="majorHAnsi" w:hAnsiTheme="majorHAnsi" w:cstheme="majorHAnsi"/>
          <w:i/>
          <w:sz w:val="24"/>
          <w:szCs w:val="24"/>
        </w:rPr>
        <w:t>(</w:t>
      </w:r>
      <w:r w:rsidR="00442870" w:rsidRPr="008A29D9">
        <w:rPr>
          <w:rFonts w:asciiTheme="majorHAnsi" w:hAnsiTheme="majorHAnsi" w:cstheme="majorHAnsi"/>
          <w:i/>
          <w:sz w:val="24"/>
          <w:szCs w:val="24"/>
        </w:rPr>
        <w:t>2017</w:t>
      </w:r>
      <w:r w:rsidR="008A29D9" w:rsidRPr="008A29D9">
        <w:rPr>
          <w:rFonts w:asciiTheme="majorHAnsi" w:hAnsiTheme="majorHAnsi" w:cstheme="majorHAnsi"/>
          <w:i/>
          <w:sz w:val="24"/>
          <w:szCs w:val="24"/>
        </w:rPr>
        <w:t>)</w:t>
      </w:r>
      <w:r w:rsidR="00442870">
        <w:rPr>
          <w:rFonts w:asciiTheme="majorHAnsi" w:hAnsiTheme="majorHAnsi" w:cstheme="majorHAnsi"/>
          <w:sz w:val="24"/>
          <w:szCs w:val="24"/>
        </w:rPr>
        <w:t xml:space="preserve">, contains 31,500 </w:t>
      </w:r>
      <w:r w:rsidR="00586F0E">
        <w:rPr>
          <w:rFonts w:asciiTheme="majorHAnsi" w:hAnsiTheme="majorHAnsi" w:cstheme="majorHAnsi"/>
          <w:sz w:val="24"/>
          <w:szCs w:val="24"/>
        </w:rPr>
        <w:t xml:space="preserve">high-resolution </w:t>
      </w:r>
      <w:r w:rsidR="00442870">
        <w:rPr>
          <w:rFonts w:asciiTheme="majorHAnsi" w:hAnsiTheme="majorHAnsi" w:cstheme="majorHAnsi"/>
          <w:sz w:val="24"/>
          <w:szCs w:val="24"/>
        </w:rPr>
        <w:t>images</w:t>
      </w:r>
      <w:r w:rsidR="00586F0E">
        <w:rPr>
          <w:rFonts w:asciiTheme="majorHAnsi" w:hAnsiTheme="majorHAnsi" w:cstheme="majorHAnsi"/>
          <w:sz w:val="24"/>
          <w:szCs w:val="24"/>
        </w:rPr>
        <w:t xml:space="preserve"> from Google Earth imagery,</w:t>
      </w:r>
      <w:r w:rsidR="00442870">
        <w:rPr>
          <w:rFonts w:asciiTheme="majorHAnsi" w:hAnsiTheme="majorHAnsi" w:cstheme="majorHAnsi"/>
          <w:sz w:val="24"/>
          <w:szCs w:val="24"/>
        </w:rPr>
        <w:t xml:space="preserve"> in</w:t>
      </w:r>
      <w:r w:rsidR="00442870" w:rsidRPr="00442870">
        <w:rPr>
          <w:rFonts w:asciiTheme="majorHAnsi" w:hAnsiTheme="majorHAnsi" w:cstheme="majorHAnsi"/>
          <w:sz w:val="24"/>
          <w:szCs w:val="24"/>
        </w:rPr>
        <w:t xml:space="preserve"> 45 scene classes with 700 images in each class</w:t>
      </w:r>
      <w:r w:rsidR="00442870">
        <w:rPr>
          <w:rFonts w:asciiTheme="majorHAnsi" w:hAnsiTheme="majorHAnsi" w:cstheme="majorHAnsi"/>
          <w:sz w:val="24"/>
          <w:szCs w:val="24"/>
        </w:rPr>
        <w:t xml:space="preserve">. The majority of those classes are urban/anthropogenic. We chose to use a subset of 11 classes corresponding to natural landforms and </w:t>
      </w:r>
      <w:proofErr w:type="spellStart"/>
      <w:r w:rsidR="00442870">
        <w:rPr>
          <w:rFonts w:asciiTheme="majorHAnsi" w:hAnsiTheme="majorHAnsi" w:cstheme="majorHAnsi"/>
          <w:sz w:val="24"/>
          <w:szCs w:val="24"/>
        </w:rPr>
        <w:t>landcover</w:t>
      </w:r>
      <w:proofErr w:type="spellEnd"/>
      <w:r w:rsidR="00F7236A">
        <w:rPr>
          <w:rFonts w:asciiTheme="majorHAnsi" w:hAnsiTheme="majorHAnsi" w:cstheme="majorHAnsi"/>
          <w:sz w:val="24"/>
          <w:szCs w:val="24"/>
        </w:rPr>
        <w:t xml:space="preserve"> (</w:t>
      </w:r>
      <w:r w:rsidR="00F7236A" w:rsidRPr="00F7236A">
        <w:rPr>
          <w:rFonts w:asciiTheme="majorHAnsi" w:hAnsiTheme="majorHAnsi" w:cstheme="majorHAnsi"/>
          <w:sz w:val="24"/>
          <w:szCs w:val="24"/>
          <w:highlight w:val="green"/>
        </w:rPr>
        <w:t>Fig. 3</w:t>
      </w:r>
      <w:r w:rsidR="002132F5">
        <w:rPr>
          <w:rFonts w:asciiTheme="majorHAnsi" w:hAnsiTheme="majorHAnsi" w:cstheme="majorHAnsi"/>
          <w:sz w:val="24"/>
          <w:szCs w:val="24"/>
        </w:rPr>
        <w:t>), namely: beach, chaparral, desert, forest, island, lake, meadow, mountain, river, sea ice, and wetland. All images are 256x256 pixels. We randomly chose 350 images from each class for DCNN training, and 350 for testing.</w:t>
      </w:r>
    </w:p>
    <w:p w14:paraId="42580AE3" w14:textId="77777777" w:rsidR="00800F91" w:rsidRPr="00177F83" w:rsidRDefault="00800F91" w:rsidP="008C6F53">
      <w:pPr>
        <w:jc w:val="both"/>
        <w:rPr>
          <w:rFonts w:asciiTheme="majorHAnsi" w:hAnsiTheme="majorHAnsi" w:cstheme="majorHAnsi"/>
          <w:sz w:val="24"/>
          <w:szCs w:val="24"/>
        </w:rPr>
      </w:pPr>
    </w:p>
    <w:p w14:paraId="7E9045F7" w14:textId="02335EE0" w:rsidR="0034483B" w:rsidRPr="005C6623" w:rsidRDefault="003074E2" w:rsidP="008C6F53">
      <w:pPr>
        <w:jc w:val="both"/>
        <w:rPr>
          <w:rFonts w:asciiTheme="majorHAnsi" w:hAnsiTheme="majorHAnsi" w:cstheme="majorHAnsi"/>
          <w:b/>
          <w:sz w:val="24"/>
          <w:szCs w:val="24"/>
        </w:rPr>
      </w:pPr>
      <w:r>
        <w:rPr>
          <w:rFonts w:asciiTheme="majorHAnsi" w:hAnsiTheme="majorHAnsi" w:cstheme="majorHAnsi"/>
          <w:b/>
          <w:sz w:val="24"/>
          <w:szCs w:val="24"/>
        </w:rPr>
        <w:t>3.</w:t>
      </w:r>
      <w:r w:rsidR="002132F5">
        <w:rPr>
          <w:rFonts w:asciiTheme="majorHAnsi" w:hAnsiTheme="majorHAnsi" w:cstheme="majorHAnsi"/>
          <w:b/>
          <w:sz w:val="24"/>
          <w:szCs w:val="24"/>
        </w:rPr>
        <w:t xml:space="preserve">2. </w:t>
      </w:r>
      <w:proofErr w:type="spellStart"/>
      <w:r w:rsidR="0034483B" w:rsidRPr="005C6623">
        <w:rPr>
          <w:rFonts w:asciiTheme="majorHAnsi" w:hAnsiTheme="majorHAnsi" w:cstheme="majorHAnsi"/>
          <w:b/>
          <w:sz w:val="24"/>
          <w:szCs w:val="24"/>
        </w:rPr>
        <w:t>Seabright</w:t>
      </w:r>
      <w:proofErr w:type="spellEnd"/>
      <w:r w:rsidR="00991A0C" w:rsidRPr="005C6623">
        <w:rPr>
          <w:rFonts w:asciiTheme="majorHAnsi" w:hAnsiTheme="majorHAnsi" w:cstheme="majorHAnsi"/>
          <w:b/>
          <w:sz w:val="24"/>
          <w:szCs w:val="24"/>
        </w:rPr>
        <w:t xml:space="preserve"> beach, CA.</w:t>
      </w:r>
    </w:p>
    <w:p w14:paraId="37917CFC" w14:textId="46A6724B" w:rsidR="00177F83" w:rsidRDefault="002538BA" w:rsidP="008C6F53">
      <w:pPr>
        <w:jc w:val="both"/>
        <w:rPr>
          <w:rFonts w:asciiTheme="majorHAnsi" w:hAnsiTheme="majorHAnsi" w:cstheme="majorHAnsi"/>
          <w:sz w:val="24"/>
          <w:szCs w:val="24"/>
        </w:rPr>
      </w:pPr>
      <w:r w:rsidRPr="005C6623">
        <w:rPr>
          <w:rFonts w:asciiTheme="majorHAnsi" w:hAnsiTheme="majorHAnsi" w:cstheme="majorHAnsi"/>
          <w:sz w:val="24"/>
          <w:szCs w:val="24"/>
        </w:rPr>
        <w:t xml:space="preserve">The dataset consists of 13 images collected from a fixed-wing aircraft in February 2016, of which </w:t>
      </w:r>
      <w:r w:rsidR="00AA24F2" w:rsidRPr="005C6623">
        <w:rPr>
          <w:rFonts w:asciiTheme="majorHAnsi" w:hAnsiTheme="majorHAnsi" w:cstheme="majorHAnsi"/>
          <w:sz w:val="24"/>
          <w:szCs w:val="24"/>
        </w:rPr>
        <w:t xml:space="preserve">a random subset of </w:t>
      </w:r>
      <w:r w:rsidR="00F6179B" w:rsidRPr="005C6623">
        <w:rPr>
          <w:rFonts w:asciiTheme="majorHAnsi" w:hAnsiTheme="majorHAnsi" w:cstheme="majorHAnsi"/>
          <w:sz w:val="24"/>
          <w:szCs w:val="24"/>
        </w:rPr>
        <w:t>seven</w:t>
      </w:r>
      <w:r w:rsidRPr="005C6623">
        <w:rPr>
          <w:rFonts w:asciiTheme="majorHAnsi" w:hAnsiTheme="majorHAnsi" w:cstheme="majorHAnsi"/>
          <w:sz w:val="24"/>
          <w:szCs w:val="24"/>
        </w:rPr>
        <w:t xml:space="preserve"> were </w:t>
      </w:r>
      <w:r w:rsidR="00F6179B" w:rsidRPr="005C6623">
        <w:rPr>
          <w:rFonts w:asciiTheme="majorHAnsi" w:hAnsiTheme="majorHAnsi" w:cstheme="majorHAnsi"/>
          <w:sz w:val="24"/>
          <w:szCs w:val="24"/>
        </w:rPr>
        <w:t>used for training, and six</w:t>
      </w:r>
      <w:r w:rsidRPr="005C6623">
        <w:rPr>
          <w:rFonts w:asciiTheme="majorHAnsi" w:hAnsiTheme="majorHAnsi" w:cstheme="majorHAnsi"/>
          <w:sz w:val="24"/>
          <w:szCs w:val="24"/>
        </w:rPr>
        <w:t xml:space="preserve"> for testing</w:t>
      </w:r>
      <w:r w:rsidR="00E75BDC" w:rsidRPr="005C6623">
        <w:rPr>
          <w:rFonts w:asciiTheme="majorHAnsi" w:hAnsiTheme="majorHAnsi" w:cstheme="majorHAnsi"/>
          <w:sz w:val="24"/>
          <w:szCs w:val="24"/>
        </w:rPr>
        <w:t>. Training and testing tiles were generated for</w:t>
      </w:r>
      <w:r w:rsidR="00F6179B" w:rsidRPr="005C6623">
        <w:rPr>
          <w:rFonts w:asciiTheme="majorHAnsi" w:hAnsiTheme="majorHAnsi" w:cstheme="majorHAnsi"/>
          <w:sz w:val="24"/>
          <w:szCs w:val="24"/>
        </w:rPr>
        <w:t xml:space="preserve"> seven classes (</w:t>
      </w:r>
      <w:r w:rsidR="00F7236A">
        <w:rPr>
          <w:rFonts w:asciiTheme="majorHAnsi" w:hAnsiTheme="majorHAnsi" w:cstheme="majorHAnsi"/>
          <w:sz w:val="24"/>
          <w:szCs w:val="24"/>
        </w:rPr>
        <w:t xml:space="preserve">Table </w:t>
      </w:r>
      <w:r w:rsidR="00391F39">
        <w:rPr>
          <w:rFonts w:asciiTheme="majorHAnsi" w:hAnsiTheme="majorHAnsi" w:cstheme="majorHAnsi"/>
          <w:sz w:val="24"/>
          <w:szCs w:val="24"/>
        </w:rPr>
        <w:t>S</w:t>
      </w:r>
      <w:r w:rsidR="00F7236A">
        <w:rPr>
          <w:rFonts w:asciiTheme="majorHAnsi" w:hAnsiTheme="majorHAnsi" w:cstheme="majorHAnsi"/>
          <w:sz w:val="24"/>
          <w:szCs w:val="24"/>
        </w:rPr>
        <w:t xml:space="preserve">1 and </w:t>
      </w:r>
      <w:r w:rsidR="00F7236A" w:rsidRPr="00F7236A">
        <w:rPr>
          <w:rFonts w:asciiTheme="majorHAnsi" w:hAnsiTheme="majorHAnsi" w:cstheme="majorHAnsi"/>
          <w:sz w:val="24"/>
          <w:szCs w:val="24"/>
          <w:highlight w:val="green"/>
        </w:rPr>
        <w:t xml:space="preserve">Fig. </w:t>
      </w:r>
      <w:r w:rsidR="00421E34">
        <w:rPr>
          <w:rFonts w:asciiTheme="majorHAnsi" w:hAnsiTheme="majorHAnsi" w:cstheme="majorHAnsi"/>
          <w:sz w:val="24"/>
          <w:szCs w:val="24"/>
          <w:highlight w:val="green"/>
        </w:rPr>
        <w:t xml:space="preserve">2, 3, </w:t>
      </w:r>
      <w:commentRangeStart w:id="240"/>
      <w:r w:rsidR="00F7236A" w:rsidRPr="00F7236A">
        <w:rPr>
          <w:rFonts w:asciiTheme="majorHAnsi" w:hAnsiTheme="majorHAnsi" w:cstheme="majorHAnsi"/>
          <w:sz w:val="24"/>
          <w:szCs w:val="24"/>
          <w:highlight w:val="green"/>
        </w:rPr>
        <w:t>4</w:t>
      </w:r>
      <w:commentRangeEnd w:id="240"/>
      <w:r w:rsidR="00E82D3F">
        <w:rPr>
          <w:rStyle w:val="CommentReference"/>
        </w:rPr>
        <w:commentReference w:id="240"/>
      </w:r>
      <w:r w:rsidR="00E75BDC" w:rsidRPr="005C6623">
        <w:rPr>
          <w:rFonts w:asciiTheme="majorHAnsi" w:hAnsiTheme="majorHAnsi" w:cstheme="majorHAnsi"/>
          <w:sz w:val="24"/>
          <w:szCs w:val="24"/>
        </w:rPr>
        <w:t>).</w:t>
      </w:r>
      <w:r w:rsidR="000F0713" w:rsidRPr="005C6623">
        <w:rPr>
          <w:rFonts w:asciiTheme="majorHAnsi" w:hAnsiTheme="majorHAnsi" w:cstheme="majorHAnsi"/>
          <w:sz w:val="24"/>
          <w:szCs w:val="24"/>
        </w:rPr>
        <w:t xml:space="preserve"> </w:t>
      </w:r>
    </w:p>
    <w:p w14:paraId="7A7B7A30" w14:textId="77777777" w:rsidR="00800F91" w:rsidRPr="005C6623" w:rsidRDefault="00800F91" w:rsidP="008C6F53">
      <w:pPr>
        <w:jc w:val="both"/>
        <w:rPr>
          <w:rFonts w:asciiTheme="majorHAnsi" w:hAnsiTheme="majorHAnsi" w:cstheme="majorHAnsi"/>
          <w:sz w:val="24"/>
          <w:szCs w:val="24"/>
        </w:rPr>
      </w:pPr>
    </w:p>
    <w:p w14:paraId="59DAA654" w14:textId="22EE71F0" w:rsidR="0034483B" w:rsidRPr="005C6623" w:rsidRDefault="003074E2" w:rsidP="008C6F53">
      <w:pPr>
        <w:jc w:val="both"/>
        <w:rPr>
          <w:rFonts w:asciiTheme="majorHAnsi" w:hAnsiTheme="majorHAnsi" w:cstheme="majorHAnsi"/>
          <w:b/>
          <w:sz w:val="24"/>
          <w:szCs w:val="24"/>
        </w:rPr>
      </w:pPr>
      <w:r>
        <w:rPr>
          <w:rFonts w:asciiTheme="majorHAnsi" w:hAnsiTheme="majorHAnsi" w:cstheme="majorHAnsi"/>
          <w:b/>
          <w:sz w:val="24"/>
          <w:szCs w:val="24"/>
        </w:rPr>
        <w:t>3.</w:t>
      </w:r>
      <w:r w:rsidR="002132F5">
        <w:rPr>
          <w:rFonts w:asciiTheme="majorHAnsi" w:hAnsiTheme="majorHAnsi" w:cstheme="majorHAnsi"/>
          <w:b/>
          <w:sz w:val="24"/>
          <w:szCs w:val="24"/>
        </w:rPr>
        <w:t xml:space="preserve">3. </w:t>
      </w:r>
      <w:r w:rsidR="0034483B" w:rsidRPr="005C6623">
        <w:rPr>
          <w:rFonts w:asciiTheme="majorHAnsi" w:hAnsiTheme="majorHAnsi" w:cstheme="majorHAnsi"/>
          <w:b/>
          <w:sz w:val="24"/>
          <w:szCs w:val="24"/>
        </w:rPr>
        <w:t>Lake Ontario</w:t>
      </w:r>
      <w:r w:rsidR="00991A0C" w:rsidRPr="005C6623">
        <w:rPr>
          <w:rFonts w:asciiTheme="majorHAnsi" w:hAnsiTheme="majorHAnsi" w:cstheme="majorHAnsi"/>
          <w:b/>
          <w:sz w:val="24"/>
          <w:szCs w:val="24"/>
        </w:rPr>
        <w:t xml:space="preserve">, </w:t>
      </w:r>
      <w:commentRangeStart w:id="241"/>
      <w:r w:rsidR="00991A0C" w:rsidRPr="005C6623">
        <w:rPr>
          <w:rFonts w:asciiTheme="majorHAnsi" w:hAnsiTheme="majorHAnsi" w:cstheme="majorHAnsi"/>
          <w:b/>
          <w:sz w:val="24"/>
          <w:szCs w:val="24"/>
        </w:rPr>
        <w:t>NY</w:t>
      </w:r>
      <w:commentRangeEnd w:id="241"/>
      <w:r w:rsidR="002131D6">
        <w:rPr>
          <w:rStyle w:val="CommentReference"/>
        </w:rPr>
        <w:commentReference w:id="241"/>
      </w:r>
      <w:r w:rsidR="00991A0C" w:rsidRPr="005C6623">
        <w:rPr>
          <w:rFonts w:asciiTheme="majorHAnsi" w:hAnsiTheme="majorHAnsi" w:cstheme="majorHAnsi"/>
          <w:b/>
          <w:sz w:val="24"/>
          <w:szCs w:val="24"/>
        </w:rPr>
        <w:t>.</w:t>
      </w:r>
    </w:p>
    <w:p w14:paraId="05514E8A" w14:textId="26635A48" w:rsidR="00177F83" w:rsidRDefault="00AA24F2" w:rsidP="008C6F53">
      <w:pPr>
        <w:jc w:val="both"/>
        <w:rPr>
          <w:rFonts w:asciiTheme="majorHAnsi" w:hAnsiTheme="majorHAnsi" w:cstheme="majorHAnsi"/>
          <w:sz w:val="24"/>
          <w:szCs w:val="24"/>
        </w:rPr>
      </w:pPr>
      <w:r w:rsidRPr="005C6623">
        <w:rPr>
          <w:rFonts w:asciiTheme="majorHAnsi" w:hAnsiTheme="majorHAnsi" w:cstheme="majorHAnsi"/>
          <w:sz w:val="24"/>
          <w:szCs w:val="24"/>
        </w:rPr>
        <w:t>The dataset consists of 48</w:t>
      </w:r>
      <w:r w:rsidR="000F0713" w:rsidRPr="005C6623">
        <w:rPr>
          <w:rFonts w:asciiTheme="majorHAnsi" w:hAnsiTheme="majorHAnsi" w:cstheme="majorHAnsi"/>
          <w:sz w:val="24"/>
          <w:szCs w:val="24"/>
        </w:rPr>
        <w:t xml:space="preserve"> imag</w:t>
      </w:r>
      <w:r w:rsidR="00991A0C" w:rsidRPr="005C6623">
        <w:rPr>
          <w:rFonts w:asciiTheme="majorHAnsi" w:hAnsiTheme="majorHAnsi" w:cstheme="majorHAnsi"/>
          <w:sz w:val="24"/>
          <w:szCs w:val="24"/>
        </w:rPr>
        <w:t xml:space="preserve">es </w:t>
      </w:r>
      <w:r w:rsidR="002131D6" w:rsidRPr="002131D6">
        <w:rPr>
          <w:rFonts w:asciiTheme="majorHAnsi" w:hAnsiTheme="majorHAnsi" w:cstheme="majorHAnsi"/>
          <w:sz w:val="24"/>
          <w:szCs w:val="24"/>
        </w:rPr>
        <w:t>obtained from a camera mounted on a 3DR Solo quadcopter, a small unmanned aerial system</w:t>
      </w:r>
      <w:r w:rsidR="002131D6">
        <w:rPr>
          <w:rFonts w:asciiTheme="majorHAnsi" w:hAnsiTheme="majorHAnsi" w:cstheme="majorHAnsi"/>
          <w:sz w:val="24"/>
          <w:szCs w:val="24"/>
        </w:rPr>
        <w:t xml:space="preserve"> (UAS) </w:t>
      </w:r>
      <w:r w:rsidR="00991A0C" w:rsidRPr="005C6623">
        <w:rPr>
          <w:rFonts w:asciiTheme="majorHAnsi" w:hAnsiTheme="majorHAnsi" w:cstheme="majorHAnsi"/>
          <w:sz w:val="24"/>
          <w:szCs w:val="24"/>
        </w:rPr>
        <w:t>in July 2017</w:t>
      </w:r>
      <w:r w:rsidR="000F0713" w:rsidRPr="005C6623">
        <w:rPr>
          <w:rFonts w:asciiTheme="majorHAnsi" w:hAnsiTheme="majorHAnsi" w:cstheme="majorHAnsi"/>
          <w:sz w:val="24"/>
          <w:szCs w:val="24"/>
        </w:rPr>
        <w:t xml:space="preserve">, </w:t>
      </w:r>
      <w:r w:rsidR="002131D6">
        <w:rPr>
          <w:rFonts w:asciiTheme="majorHAnsi" w:hAnsiTheme="majorHAnsi" w:cstheme="majorHAnsi"/>
          <w:sz w:val="24"/>
          <w:szCs w:val="24"/>
        </w:rPr>
        <w:t xml:space="preserve">flying </w:t>
      </w:r>
      <w:r w:rsidR="002131D6" w:rsidRPr="002131D6">
        <w:rPr>
          <w:rFonts w:asciiTheme="majorHAnsi" w:hAnsiTheme="majorHAnsi" w:cstheme="majorHAnsi"/>
          <w:sz w:val="24"/>
          <w:szCs w:val="24"/>
        </w:rPr>
        <w:t>80-100 meters</w:t>
      </w:r>
      <w:r w:rsidR="002131D6">
        <w:rPr>
          <w:rFonts w:asciiTheme="majorHAnsi" w:hAnsiTheme="majorHAnsi" w:cstheme="majorHAnsi"/>
          <w:sz w:val="24"/>
          <w:szCs w:val="24"/>
        </w:rPr>
        <w:t xml:space="preserve"> above ground level, in the vicinity of Braddock Bay, New York, on the shores of southern Lake Ontario. A</w:t>
      </w:r>
      <w:r w:rsidRPr="005C6623">
        <w:rPr>
          <w:rFonts w:asciiTheme="majorHAnsi" w:hAnsiTheme="majorHAnsi" w:cstheme="majorHAnsi"/>
          <w:sz w:val="24"/>
          <w:szCs w:val="24"/>
        </w:rPr>
        <w:t xml:space="preserve"> random subset of 24 were used for training, and 24</w:t>
      </w:r>
      <w:r w:rsidR="000F0713" w:rsidRPr="005C6623">
        <w:rPr>
          <w:rFonts w:asciiTheme="majorHAnsi" w:hAnsiTheme="majorHAnsi" w:cstheme="majorHAnsi"/>
          <w:sz w:val="24"/>
          <w:szCs w:val="24"/>
        </w:rPr>
        <w:t xml:space="preserve"> for testing. Training and testing tiles were </w:t>
      </w:r>
      <w:r w:rsidR="00442870">
        <w:rPr>
          <w:rFonts w:asciiTheme="majorHAnsi" w:hAnsiTheme="majorHAnsi" w:cstheme="majorHAnsi"/>
          <w:sz w:val="24"/>
          <w:szCs w:val="24"/>
        </w:rPr>
        <w:t xml:space="preserve">generated for X classes </w:t>
      </w:r>
      <w:r w:rsidR="00F7236A">
        <w:rPr>
          <w:rFonts w:asciiTheme="majorHAnsi" w:hAnsiTheme="majorHAnsi" w:cstheme="majorHAnsi"/>
          <w:sz w:val="24"/>
          <w:szCs w:val="24"/>
        </w:rPr>
        <w:t xml:space="preserve">(Table </w:t>
      </w:r>
      <w:r w:rsidR="00391F39">
        <w:rPr>
          <w:rFonts w:asciiTheme="majorHAnsi" w:hAnsiTheme="majorHAnsi" w:cstheme="majorHAnsi"/>
          <w:sz w:val="24"/>
          <w:szCs w:val="24"/>
        </w:rPr>
        <w:t>S</w:t>
      </w:r>
      <w:r w:rsidR="00F7236A">
        <w:rPr>
          <w:rFonts w:asciiTheme="majorHAnsi" w:hAnsiTheme="majorHAnsi" w:cstheme="majorHAnsi"/>
          <w:sz w:val="24"/>
          <w:szCs w:val="24"/>
        </w:rPr>
        <w:t xml:space="preserve">2 and </w:t>
      </w:r>
      <w:r w:rsidR="00F7236A" w:rsidRPr="00F7236A">
        <w:rPr>
          <w:rFonts w:asciiTheme="majorHAnsi" w:hAnsiTheme="majorHAnsi" w:cstheme="majorHAnsi"/>
          <w:sz w:val="24"/>
          <w:szCs w:val="24"/>
          <w:highlight w:val="green"/>
        </w:rPr>
        <w:t>Fig. 5</w:t>
      </w:r>
      <w:r w:rsidR="000F0713" w:rsidRPr="005C6623">
        <w:rPr>
          <w:rFonts w:asciiTheme="majorHAnsi" w:hAnsiTheme="majorHAnsi" w:cstheme="majorHAnsi"/>
          <w:sz w:val="24"/>
          <w:szCs w:val="24"/>
        </w:rPr>
        <w:t xml:space="preserve">). </w:t>
      </w:r>
    </w:p>
    <w:p w14:paraId="4C8B3C25" w14:textId="77777777" w:rsidR="002131D6" w:rsidRPr="005C6623" w:rsidRDefault="002131D6" w:rsidP="008C6F53">
      <w:pPr>
        <w:jc w:val="both"/>
        <w:rPr>
          <w:rFonts w:asciiTheme="majorHAnsi" w:hAnsiTheme="majorHAnsi" w:cstheme="majorHAnsi"/>
          <w:sz w:val="24"/>
          <w:szCs w:val="24"/>
        </w:rPr>
      </w:pPr>
    </w:p>
    <w:p w14:paraId="65B4B79C" w14:textId="682C1E8D" w:rsidR="00FE064C" w:rsidRPr="005C6623" w:rsidRDefault="003074E2" w:rsidP="008C6F53">
      <w:pPr>
        <w:jc w:val="both"/>
        <w:rPr>
          <w:rFonts w:asciiTheme="majorHAnsi" w:hAnsiTheme="majorHAnsi" w:cstheme="majorHAnsi"/>
          <w:b/>
          <w:sz w:val="24"/>
          <w:szCs w:val="24"/>
        </w:rPr>
      </w:pPr>
      <w:r>
        <w:rPr>
          <w:rFonts w:asciiTheme="majorHAnsi" w:hAnsiTheme="majorHAnsi" w:cstheme="majorHAnsi"/>
          <w:b/>
          <w:sz w:val="24"/>
          <w:szCs w:val="24"/>
        </w:rPr>
        <w:t>3.</w:t>
      </w:r>
      <w:r w:rsidR="0061060A">
        <w:rPr>
          <w:rFonts w:asciiTheme="majorHAnsi" w:hAnsiTheme="majorHAnsi" w:cstheme="majorHAnsi"/>
          <w:b/>
          <w:sz w:val="24"/>
          <w:szCs w:val="24"/>
        </w:rPr>
        <w:t>4</w:t>
      </w:r>
      <w:r w:rsidR="002132F5">
        <w:rPr>
          <w:rFonts w:asciiTheme="majorHAnsi" w:hAnsiTheme="majorHAnsi" w:cstheme="majorHAnsi"/>
          <w:b/>
          <w:sz w:val="24"/>
          <w:szCs w:val="24"/>
        </w:rPr>
        <w:t xml:space="preserve">. </w:t>
      </w:r>
      <w:r w:rsidR="00FE064C" w:rsidRPr="005C6623">
        <w:rPr>
          <w:rFonts w:asciiTheme="majorHAnsi" w:hAnsiTheme="majorHAnsi" w:cstheme="majorHAnsi"/>
          <w:b/>
          <w:sz w:val="24"/>
          <w:szCs w:val="24"/>
        </w:rPr>
        <w:t>Grand Canyon, AZ.</w:t>
      </w:r>
    </w:p>
    <w:p w14:paraId="11572B03" w14:textId="3C9DE59A" w:rsidR="0034483B" w:rsidRPr="005C6623" w:rsidRDefault="00247503" w:rsidP="008C6F53">
      <w:pPr>
        <w:jc w:val="both"/>
        <w:rPr>
          <w:rFonts w:asciiTheme="majorHAnsi" w:hAnsiTheme="majorHAnsi" w:cstheme="majorHAnsi"/>
          <w:sz w:val="24"/>
          <w:szCs w:val="24"/>
        </w:rPr>
      </w:pPr>
      <w:r w:rsidRPr="005C6623">
        <w:rPr>
          <w:rFonts w:asciiTheme="majorHAnsi" w:hAnsiTheme="majorHAnsi" w:cstheme="majorHAnsi"/>
          <w:sz w:val="24"/>
          <w:szCs w:val="24"/>
        </w:rPr>
        <w:t>Riparian environment</w:t>
      </w:r>
    </w:p>
    <w:p w14:paraId="29FC24EE" w14:textId="38C2918B" w:rsidR="00762248" w:rsidRPr="006F1D48" w:rsidRDefault="00474BB6" w:rsidP="008C6F53">
      <w:pPr>
        <w:jc w:val="both"/>
        <w:rPr>
          <w:rFonts w:asciiTheme="majorHAnsi" w:hAnsiTheme="majorHAnsi" w:cstheme="majorHAnsi"/>
          <w:i/>
          <w:sz w:val="24"/>
          <w:szCs w:val="24"/>
        </w:rPr>
      </w:pPr>
      <w:r w:rsidRPr="005C6623">
        <w:rPr>
          <w:rFonts w:asciiTheme="majorHAnsi" w:hAnsiTheme="majorHAnsi" w:cstheme="majorHAnsi"/>
          <w:sz w:val="24"/>
          <w:szCs w:val="24"/>
        </w:rPr>
        <w:t>The dataset consists of 14</w:t>
      </w:r>
      <w:r w:rsidR="00FE396F" w:rsidRPr="005C6623">
        <w:rPr>
          <w:rFonts w:asciiTheme="majorHAnsi" w:hAnsiTheme="majorHAnsi" w:cstheme="majorHAnsi"/>
          <w:sz w:val="24"/>
          <w:szCs w:val="24"/>
        </w:rPr>
        <w:t xml:space="preserve"> images collected from a stationary </w:t>
      </w:r>
      <w:r w:rsidRPr="005C6623">
        <w:rPr>
          <w:rFonts w:asciiTheme="majorHAnsi" w:hAnsiTheme="majorHAnsi" w:cstheme="majorHAnsi"/>
          <w:sz w:val="24"/>
          <w:szCs w:val="24"/>
        </w:rPr>
        <w:t>autonomous camera system, from 7</w:t>
      </w:r>
      <w:r w:rsidR="00FE396F" w:rsidRPr="005C6623">
        <w:rPr>
          <w:rFonts w:asciiTheme="majorHAnsi" w:hAnsiTheme="majorHAnsi" w:cstheme="majorHAnsi"/>
          <w:sz w:val="24"/>
          <w:szCs w:val="24"/>
        </w:rPr>
        <w:t xml:space="preserve"> sites, of which 1 from each site were used for training, and 1 from each site for testing.</w:t>
      </w:r>
      <w:r w:rsidR="00762248" w:rsidRPr="005C6623">
        <w:rPr>
          <w:rFonts w:asciiTheme="majorHAnsi" w:hAnsiTheme="majorHAnsi" w:cstheme="majorHAnsi"/>
          <w:sz w:val="24"/>
          <w:szCs w:val="24"/>
        </w:rPr>
        <w:t xml:space="preserve"> Imagery </w:t>
      </w:r>
      <w:r w:rsidR="00762248" w:rsidRPr="005C6623">
        <w:rPr>
          <w:rFonts w:asciiTheme="majorHAnsi" w:hAnsiTheme="majorHAnsi" w:cstheme="majorHAnsi"/>
          <w:sz w:val="24"/>
          <w:szCs w:val="24"/>
        </w:rPr>
        <w:lastRenderedPageBreak/>
        <w:t>came from various seasons</w:t>
      </w:r>
      <w:r w:rsidR="006B01AA" w:rsidRPr="005C6623">
        <w:rPr>
          <w:rFonts w:asciiTheme="majorHAnsi" w:hAnsiTheme="majorHAnsi" w:cstheme="majorHAnsi"/>
          <w:sz w:val="24"/>
          <w:szCs w:val="24"/>
        </w:rPr>
        <w:t xml:space="preserve">. The camera system, sites and imagery is described in </w:t>
      </w:r>
      <w:r w:rsidR="006B01AA" w:rsidRPr="005C6623">
        <w:rPr>
          <w:rFonts w:asciiTheme="majorHAnsi" w:hAnsiTheme="majorHAnsi" w:cstheme="majorHAnsi"/>
          <w:i/>
          <w:sz w:val="24"/>
          <w:szCs w:val="24"/>
        </w:rPr>
        <w:t>Grams et al. (2018</w:t>
      </w:r>
      <w:r w:rsidR="006B01AA" w:rsidRPr="00442870">
        <w:rPr>
          <w:rFonts w:asciiTheme="majorHAnsi" w:hAnsiTheme="majorHAnsi" w:cstheme="majorHAnsi"/>
          <w:i/>
          <w:sz w:val="24"/>
          <w:szCs w:val="24"/>
        </w:rPr>
        <w:t>)</w:t>
      </w:r>
      <w:r w:rsidR="00F7236A">
        <w:rPr>
          <w:rFonts w:asciiTheme="majorHAnsi" w:hAnsiTheme="majorHAnsi" w:cstheme="majorHAnsi"/>
          <w:sz w:val="24"/>
          <w:szCs w:val="24"/>
        </w:rPr>
        <w:t xml:space="preserve">. Table </w:t>
      </w:r>
      <w:r w:rsidR="00391F39">
        <w:rPr>
          <w:rFonts w:asciiTheme="majorHAnsi" w:hAnsiTheme="majorHAnsi" w:cstheme="majorHAnsi"/>
          <w:sz w:val="24"/>
          <w:szCs w:val="24"/>
        </w:rPr>
        <w:t>S</w:t>
      </w:r>
      <w:r w:rsidR="00792254">
        <w:rPr>
          <w:rFonts w:asciiTheme="majorHAnsi" w:hAnsiTheme="majorHAnsi" w:cstheme="majorHAnsi"/>
          <w:sz w:val="24"/>
          <w:szCs w:val="24"/>
        </w:rPr>
        <w:t>3</w:t>
      </w:r>
      <w:r w:rsidR="00F7236A">
        <w:rPr>
          <w:rFonts w:asciiTheme="majorHAnsi" w:hAnsiTheme="majorHAnsi" w:cstheme="majorHAnsi"/>
          <w:sz w:val="24"/>
          <w:szCs w:val="24"/>
        </w:rPr>
        <w:t xml:space="preserve"> and </w:t>
      </w:r>
      <w:r w:rsidR="0061060A">
        <w:rPr>
          <w:rFonts w:asciiTheme="majorHAnsi" w:hAnsiTheme="majorHAnsi" w:cstheme="majorHAnsi"/>
          <w:sz w:val="24"/>
          <w:szCs w:val="24"/>
          <w:highlight w:val="green"/>
        </w:rPr>
        <w:t>Fig. 6</w:t>
      </w:r>
      <w:r w:rsidR="004526C7">
        <w:rPr>
          <w:rFonts w:asciiTheme="majorHAnsi" w:hAnsiTheme="majorHAnsi" w:cstheme="majorHAnsi"/>
          <w:sz w:val="24"/>
          <w:szCs w:val="24"/>
        </w:rPr>
        <w:t xml:space="preserve"> </w:t>
      </w:r>
    </w:p>
    <w:p w14:paraId="0FE21C44" w14:textId="5112F796" w:rsidR="00293C4E" w:rsidRPr="005C6623" w:rsidRDefault="00293C4E" w:rsidP="008C6F53">
      <w:pPr>
        <w:jc w:val="both"/>
        <w:rPr>
          <w:rFonts w:asciiTheme="majorHAnsi" w:hAnsiTheme="majorHAnsi" w:cstheme="majorHAnsi"/>
          <w:sz w:val="24"/>
          <w:szCs w:val="24"/>
        </w:rPr>
      </w:pPr>
    </w:p>
    <w:p w14:paraId="71BFA632" w14:textId="24887F25" w:rsidR="005C2B21" w:rsidRPr="005C6623" w:rsidRDefault="003074E2"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 xml:space="preserve">4. </w:t>
      </w:r>
      <w:commentRangeStart w:id="242"/>
      <w:r w:rsidR="005C2B21" w:rsidRPr="005C6623">
        <w:rPr>
          <w:rFonts w:asciiTheme="majorHAnsi" w:hAnsiTheme="majorHAnsi" w:cstheme="majorHAnsi"/>
          <w:b/>
          <w:sz w:val="24"/>
          <w:szCs w:val="24"/>
          <w:u w:val="single"/>
        </w:rPr>
        <w:t>Results</w:t>
      </w:r>
      <w:commentRangeEnd w:id="242"/>
      <w:r w:rsidR="00DB3C25">
        <w:rPr>
          <w:rStyle w:val="CommentReference"/>
        </w:rPr>
        <w:commentReference w:id="242"/>
      </w:r>
    </w:p>
    <w:p w14:paraId="15254700" w14:textId="2B9C2756" w:rsidR="004D110B" w:rsidRPr="003074E2" w:rsidRDefault="004D110B" w:rsidP="008C6F53">
      <w:pPr>
        <w:jc w:val="both"/>
        <w:rPr>
          <w:rFonts w:asciiTheme="majorHAnsi" w:hAnsiTheme="majorHAnsi" w:cstheme="majorHAnsi"/>
          <w:sz w:val="24"/>
          <w:szCs w:val="24"/>
        </w:rPr>
      </w:pPr>
    </w:p>
    <w:p w14:paraId="209DCB63" w14:textId="6CC7BD47" w:rsidR="003074E2" w:rsidRPr="003074E2" w:rsidRDefault="003074E2" w:rsidP="008C6F53">
      <w:pPr>
        <w:jc w:val="both"/>
        <w:rPr>
          <w:rFonts w:asciiTheme="majorHAnsi" w:hAnsiTheme="majorHAnsi" w:cstheme="majorHAnsi"/>
          <w:b/>
          <w:sz w:val="24"/>
          <w:szCs w:val="24"/>
        </w:rPr>
      </w:pPr>
      <w:r w:rsidRPr="003074E2">
        <w:rPr>
          <w:rFonts w:asciiTheme="majorHAnsi" w:hAnsiTheme="majorHAnsi" w:cstheme="majorHAnsi"/>
          <w:b/>
          <w:sz w:val="24"/>
          <w:szCs w:val="24"/>
        </w:rPr>
        <w:t xml:space="preserve">4.1. </w:t>
      </w:r>
      <w:r>
        <w:rPr>
          <w:rFonts w:asciiTheme="majorHAnsi" w:hAnsiTheme="majorHAnsi" w:cstheme="majorHAnsi"/>
          <w:b/>
          <w:sz w:val="24"/>
          <w:szCs w:val="24"/>
        </w:rPr>
        <w:t>DCNN transfer learning</w:t>
      </w:r>
    </w:p>
    <w:p w14:paraId="2A496F8B" w14:textId="3DC554E2" w:rsidR="00F7236A" w:rsidRDefault="003074E2" w:rsidP="008C6F53">
      <w:pPr>
        <w:jc w:val="both"/>
        <w:rPr>
          <w:rFonts w:asciiTheme="majorHAnsi" w:hAnsiTheme="majorHAnsi" w:cstheme="majorHAnsi"/>
          <w:sz w:val="24"/>
          <w:szCs w:val="24"/>
        </w:rPr>
      </w:pPr>
      <w:r w:rsidRPr="003074E2">
        <w:rPr>
          <w:rFonts w:asciiTheme="majorHAnsi" w:hAnsiTheme="majorHAnsi" w:cstheme="majorHAnsi"/>
          <w:sz w:val="24"/>
          <w:szCs w:val="24"/>
        </w:rPr>
        <w:t xml:space="preserve">Table </w:t>
      </w:r>
      <w:r w:rsidR="00792254">
        <w:rPr>
          <w:rFonts w:asciiTheme="majorHAnsi" w:hAnsiTheme="majorHAnsi" w:cstheme="majorHAnsi"/>
          <w:sz w:val="24"/>
          <w:szCs w:val="24"/>
        </w:rPr>
        <w:t>2</w:t>
      </w:r>
    </w:p>
    <w:p w14:paraId="08C58821" w14:textId="2708653D" w:rsidR="00F7236A" w:rsidRPr="003074E2" w:rsidRDefault="00F7236A" w:rsidP="008C6F53">
      <w:pPr>
        <w:jc w:val="both"/>
        <w:rPr>
          <w:rFonts w:asciiTheme="majorHAnsi" w:hAnsiTheme="majorHAnsi" w:cstheme="majorHAnsi"/>
          <w:sz w:val="24"/>
          <w:szCs w:val="24"/>
        </w:rPr>
      </w:pPr>
      <w:commentRangeStart w:id="243"/>
      <w:r w:rsidRPr="00F7236A">
        <w:rPr>
          <w:rFonts w:asciiTheme="majorHAnsi" w:hAnsiTheme="majorHAnsi" w:cstheme="majorHAnsi"/>
          <w:sz w:val="24"/>
          <w:szCs w:val="24"/>
          <w:highlight w:val="green"/>
        </w:rPr>
        <w:t xml:space="preserve">Figures </w:t>
      </w:r>
      <w:r w:rsidR="0061060A">
        <w:rPr>
          <w:rFonts w:asciiTheme="majorHAnsi" w:hAnsiTheme="majorHAnsi" w:cstheme="majorHAnsi"/>
          <w:sz w:val="24"/>
          <w:szCs w:val="24"/>
          <w:highlight w:val="green"/>
        </w:rPr>
        <w:t>S1, S2, S3, S4</w:t>
      </w:r>
    </w:p>
    <w:p w14:paraId="5868E2BB" w14:textId="77777777" w:rsidR="004138D1" w:rsidRPr="003074E2" w:rsidRDefault="004138D1" w:rsidP="008C6F53">
      <w:pPr>
        <w:jc w:val="both"/>
        <w:rPr>
          <w:rFonts w:asciiTheme="majorHAnsi" w:hAnsiTheme="majorHAnsi" w:cstheme="majorHAnsi"/>
          <w:sz w:val="24"/>
          <w:szCs w:val="24"/>
        </w:rPr>
      </w:pPr>
    </w:p>
    <w:p w14:paraId="4ACEFCEB" w14:textId="0F75448E" w:rsidR="004138D1" w:rsidRPr="003074E2" w:rsidRDefault="004138D1" w:rsidP="008C6F53">
      <w:pPr>
        <w:jc w:val="both"/>
        <w:rPr>
          <w:rFonts w:asciiTheme="majorHAnsi" w:hAnsiTheme="majorHAnsi" w:cstheme="majorHAnsi"/>
          <w:b/>
          <w:sz w:val="24"/>
          <w:szCs w:val="24"/>
        </w:rPr>
      </w:pPr>
      <w:r>
        <w:rPr>
          <w:rFonts w:asciiTheme="majorHAnsi" w:hAnsiTheme="majorHAnsi" w:cstheme="majorHAnsi"/>
          <w:b/>
          <w:sz w:val="24"/>
          <w:szCs w:val="24"/>
        </w:rPr>
        <w:t>4.2</w:t>
      </w:r>
      <w:r w:rsidRPr="003074E2">
        <w:rPr>
          <w:rFonts w:asciiTheme="majorHAnsi" w:hAnsiTheme="majorHAnsi" w:cstheme="majorHAnsi"/>
          <w:b/>
          <w:sz w:val="24"/>
          <w:szCs w:val="24"/>
        </w:rPr>
        <w:t xml:space="preserve">. </w:t>
      </w:r>
      <w:r>
        <w:rPr>
          <w:rFonts w:asciiTheme="majorHAnsi" w:hAnsiTheme="majorHAnsi" w:cstheme="majorHAnsi"/>
          <w:b/>
          <w:sz w:val="24"/>
          <w:szCs w:val="24"/>
        </w:rPr>
        <w:t>CRF-based semantic segmentation</w:t>
      </w:r>
    </w:p>
    <w:p w14:paraId="01C9AD2D" w14:textId="7D98FE02" w:rsidR="004138D1" w:rsidRDefault="006F1D48" w:rsidP="008C6F53">
      <w:pPr>
        <w:jc w:val="both"/>
        <w:rPr>
          <w:rFonts w:asciiTheme="majorHAnsi" w:hAnsiTheme="majorHAnsi" w:cstheme="majorHAnsi"/>
          <w:sz w:val="24"/>
          <w:szCs w:val="24"/>
        </w:rPr>
      </w:pPr>
      <w:r>
        <w:rPr>
          <w:rFonts w:asciiTheme="majorHAnsi" w:hAnsiTheme="majorHAnsi" w:cstheme="majorHAnsi"/>
          <w:sz w:val="24"/>
          <w:szCs w:val="24"/>
        </w:rPr>
        <w:t xml:space="preserve">Table </w:t>
      </w:r>
      <w:r w:rsidR="00792254">
        <w:rPr>
          <w:rFonts w:asciiTheme="majorHAnsi" w:hAnsiTheme="majorHAnsi" w:cstheme="majorHAnsi"/>
          <w:sz w:val="24"/>
          <w:szCs w:val="24"/>
        </w:rPr>
        <w:t>3</w:t>
      </w:r>
    </w:p>
    <w:p w14:paraId="715593C0" w14:textId="0EED70C8" w:rsidR="00DB3C25" w:rsidRDefault="00DB3C25" w:rsidP="008C6F53">
      <w:pPr>
        <w:jc w:val="both"/>
        <w:rPr>
          <w:rFonts w:asciiTheme="majorHAnsi" w:hAnsiTheme="majorHAnsi" w:cstheme="majorHAnsi"/>
          <w:sz w:val="24"/>
          <w:szCs w:val="24"/>
        </w:rPr>
      </w:pPr>
      <w:r>
        <w:rPr>
          <w:rFonts w:asciiTheme="majorHAnsi" w:hAnsiTheme="majorHAnsi" w:cstheme="majorHAnsi"/>
          <w:sz w:val="24"/>
          <w:szCs w:val="24"/>
        </w:rPr>
        <w:t>Figures 7 and 8</w:t>
      </w:r>
    </w:p>
    <w:p w14:paraId="1E20DF25" w14:textId="213A96DE" w:rsidR="00792254" w:rsidRPr="003074E2" w:rsidRDefault="00792254" w:rsidP="00792254">
      <w:pPr>
        <w:jc w:val="both"/>
        <w:rPr>
          <w:rFonts w:asciiTheme="majorHAnsi" w:hAnsiTheme="majorHAnsi" w:cstheme="majorHAnsi"/>
          <w:sz w:val="24"/>
          <w:szCs w:val="24"/>
        </w:rPr>
      </w:pPr>
      <w:r w:rsidRPr="00F7236A">
        <w:rPr>
          <w:rFonts w:asciiTheme="majorHAnsi" w:hAnsiTheme="majorHAnsi" w:cstheme="majorHAnsi"/>
          <w:sz w:val="24"/>
          <w:szCs w:val="24"/>
          <w:highlight w:val="green"/>
        </w:rPr>
        <w:t xml:space="preserve">Figures </w:t>
      </w:r>
      <w:r>
        <w:rPr>
          <w:rFonts w:asciiTheme="majorHAnsi" w:hAnsiTheme="majorHAnsi" w:cstheme="majorHAnsi"/>
          <w:sz w:val="24"/>
          <w:szCs w:val="24"/>
          <w:highlight w:val="green"/>
        </w:rPr>
        <w:t>S5, S6, S7</w:t>
      </w:r>
      <w:commentRangeEnd w:id="243"/>
      <w:r w:rsidR="00777E6B">
        <w:rPr>
          <w:rStyle w:val="CommentReference"/>
        </w:rPr>
        <w:commentReference w:id="243"/>
      </w:r>
    </w:p>
    <w:p w14:paraId="7E2E1385" w14:textId="5FBA7EBD" w:rsidR="003074E2" w:rsidRPr="005C6623" w:rsidRDefault="003074E2" w:rsidP="008C6F53">
      <w:pPr>
        <w:jc w:val="both"/>
        <w:rPr>
          <w:rFonts w:asciiTheme="majorHAnsi" w:hAnsiTheme="majorHAnsi" w:cstheme="majorHAnsi"/>
          <w:b/>
          <w:sz w:val="24"/>
          <w:szCs w:val="24"/>
          <w:u w:val="single"/>
        </w:rPr>
      </w:pPr>
    </w:p>
    <w:p w14:paraId="6057C326" w14:textId="77777777" w:rsidR="005C2B21" w:rsidRPr="005C6623" w:rsidRDefault="005C2B21" w:rsidP="008C6F53">
      <w:pPr>
        <w:jc w:val="both"/>
        <w:rPr>
          <w:rFonts w:asciiTheme="majorHAnsi" w:hAnsiTheme="majorHAnsi" w:cstheme="majorHAnsi"/>
          <w:sz w:val="24"/>
          <w:szCs w:val="24"/>
        </w:rPr>
      </w:pPr>
      <w:bookmarkStart w:id="244" w:name="_GoBack"/>
      <w:bookmarkEnd w:id="244"/>
    </w:p>
    <w:p w14:paraId="21E673BB" w14:textId="6A20C5F8" w:rsidR="005C2B21" w:rsidRPr="005C6623" w:rsidRDefault="006F1D48"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 xml:space="preserve">5. </w:t>
      </w:r>
      <w:r w:rsidR="005C2B21" w:rsidRPr="005C6623">
        <w:rPr>
          <w:rFonts w:asciiTheme="majorHAnsi" w:hAnsiTheme="majorHAnsi" w:cstheme="majorHAnsi"/>
          <w:b/>
          <w:sz w:val="24"/>
          <w:szCs w:val="24"/>
          <w:u w:val="single"/>
        </w:rPr>
        <w:t xml:space="preserve">Discussion and </w:t>
      </w:r>
      <w:commentRangeStart w:id="245"/>
      <w:r w:rsidR="005C2B21" w:rsidRPr="005C6623">
        <w:rPr>
          <w:rFonts w:asciiTheme="majorHAnsi" w:hAnsiTheme="majorHAnsi" w:cstheme="majorHAnsi"/>
          <w:b/>
          <w:sz w:val="24"/>
          <w:szCs w:val="24"/>
          <w:u w:val="single"/>
        </w:rPr>
        <w:t>Conclusions</w:t>
      </w:r>
      <w:commentRangeEnd w:id="245"/>
      <w:r w:rsidR="00DB3C25">
        <w:rPr>
          <w:rStyle w:val="CommentReference"/>
        </w:rPr>
        <w:commentReference w:id="245"/>
      </w:r>
    </w:p>
    <w:p w14:paraId="20F28821" w14:textId="539C764B" w:rsidR="005C2B21" w:rsidRDefault="005C2B21" w:rsidP="008C6F53">
      <w:pPr>
        <w:jc w:val="both"/>
        <w:rPr>
          <w:rFonts w:asciiTheme="majorHAnsi" w:hAnsiTheme="majorHAnsi" w:cstheme="majorHAnsi"/>
          <w:sz w:val="24"/>
          <w:szCs w:val="24"/>
        </w:rPr>
      </w:pPr>
    </w:p>
    <w:p w14:paraId="0C46D410" w14:textId="77777777" w:rsidR="0001738E" w:rsidRDefault="0001738E" w:rsidP="008C6F53">
      <w:pPr>
        <w:jc w:val="both"/>
        <w:rPr>
          <w:rFonts w:asciiTheme="majorHAnsi" w:hAnsiTheme="majorHAnsi" w:cstheme="majorHAnsi"/>
          <w:sz w:val="24"/>
          <w:szCs w:val="24"/>
        </w:rPr>
      </w:pPr>
      <w:r>
        <w:rPr>
          <w:rFonts w:asciiTheme="majorHAnsi" w:hAnsiTheme="majorHAnsi" w:cstheme="majorHAnsi"/>
          <w:sz w:val="24"/>
          <w:szCs w:val="24"/>
        </w:rPr>
        <w:t>DCNN-CRF technique works best for spatially extensive classes</w:t>
      </w:r>
    </w:p>
    <w:p w14:paraId="34730951" w14:textId="7C90C0FB" w:rsidR="0001738E" w:rsidRDefault="0001738E" w:rsidP="008C6F53">
      <w:pPr>
        <w:jc w:val="both"/>
        <w:rPr>
          <w:rFonts w:asciiTheme="majorHAnsi" w:hAnsiTheme="majorHAnsi" w:cstheme="majorHAnsi"/>
          <w:sz w:val="24"/>
          <w:szCs w:val="24"/>
        </w:rPr>
      </w:pPr>
      <w:r>
        <w:rPr>
          <w:rFonts w:asciiTheme="majorHAnsi" w:hAnsiTheme="majorHAnsi" w:cstheme="majorHAnsi"/>
          <w:sz w:val="24"/>
          <w:szCs w:val="24"/>
        </w:rPr>
        <w:t>Average F1 score correlates fairly well with average spatial extent of label (Figure 8)</w:t>
      </w:r>
    </w:p>
    <w:p w14:paraId="6C18828B" w14:textId="77777777" w:rsidR="006F1D48" w:rsidRPr="005C6623" w:rsidRDefault="006F1D48" w:rsidP="008C6F53">
      <w:pPr>
        <w:jc w:val="both"/>
        <w:rPr>
          <w:rFonts w:asciiTheme="majorHAnsi" w:hAnsiTheme="majorHAnsi" w:cstheme="majorHAnsi"/>
          <w:sz w:val="24"/>
          <w:szCs w:val="24"/>
        </w:rPr>
      </w:pPr>
    </w:p>
    <w:p w14:paraId="135D2080" w14:textId="77777777" w:rsidR="0034483B" w:rsidRPr="005C6623" w:rsidRDefault="0034483B" w:rsidP="008C6F53">
      <w:pPr>
        <w:jc w:val="both"/>
        <w:rPr>
          <w:rFonts w:asciiTheme="majorHAnsi" w:hAnsiTheme="majorHAnsi" w:cstheme="majorHAnsi"/>
          <w:b/>
          <w:sz w:val="24"/>
          <w:szCs w:val="24"/>
          <w:u w:val="single"/>
        </w:rPr>
      </w:pPr>
      <w:r w:rsidRPr="005C6623">
        <w:rPr>
          <w:rFonts w:asciiTheme="majorHAnsi" w:hAnsiTheme="majorHAnsi" w:cstheme="majorHAnsi"/>
          <w:b/>
          <w:sz w:val="24"/>
          <w:szCs w:val="24"/>
          <w:u w:val="single"/>
        </w:rPr>
        <w:t>Acknowledgments</w:t>
      </w:r>
    </w:p>
    <w:p w14:paraId="76B47F0D" w14:textId="539BF9F9" w:rsidR="0034483B" w:rsidRDefault="00792254" w:rsidP="008C6F53">
      <w:pPr>
        <w:jc w:val="both"/>
        <w:rPr>
          <w:rFonts w:asciiTheme="majorHAnsi" w:hAnsiTheme="majorHAnsi" w:cstheme="majorHAnsi"/>
          <w:sz w:val="24"/>
          <w:szCs w:val="24"/>
        </w:rPr>
      </w:pPr>
      <w:r>
        <w:rPr>
          <w:rFonts w:asciiTheme="majorHAnsi" w:hAnsiTheme="majorHAnsi" w:cstheme="majorHAnsi"/>
          <w:sz w:val="24"/>
          <w:szCs w:val="24"/>
        </w:rPr>
        <w:t>Thanks …</w:t>
      </w:r>
    </w:p>
    <w:p w14:paraId="21D19A81" w14:textId="1AD1453B" w:rsidR="00792254" w:rsidRPr="005C6623" w:rsidRDefault="00792254" w:rsidP="008C6F53">
      <w:pPr>
        <w:jc w:val="both"/>
        <w:rPr>
          <w:rFonts w:asciiTheme="majorHAnsi" w:hAnsiTheme="majorHAnsi" w:cstheme="majorHAnsi"/>
          <w:sz w:val="24"/>
          <w:szCs w:val="24"/>
        </w:rPr>
      </w:pPr>
      <w:r>
        <w:rPr>
          <w:rFonts w:asciiTheme="majorHAnsi" w:hAnsiTheme="majorHAnsi" w:cstheme="majorHAnsi"/>
          <w:sz w:val="24"/>
          <w:szCs w:val="24"/>
        </w:rPr>
        <w:t>All code and data available at …</w:t>
      </w:r>
    </w:p>
    <w:p w14:paraId="057B0A8A" w14:textId="77777777" w:rsidR="0034483B" w:rsidRPr="005C6623" w:rsidRDefault="0034483B" w:rsidP="008C6F53">
      <w:pPr>
        <w:jc w:val="both"/>
        <w:rPr>
          <w:rFonts w:asciiTheme="majorHAnsi" w:hAnsiTheme="majorHAnsi" w:cstheme="majorHAnsi"/>
          <w:sz w:val="24"/>
          <w:szCs w:val="24"/>
        </w:rPr>
      </w:pPr>
    </w:p>
    <w:p w14:paraId="5C500A80" w14:textId="77777777" w:rsidR="005C2B21" w:rsidRPr="005C6623" w:rsidRDefault="005C2B21" w:rsidP="008C6F53">
      <w:pPr>
        <w:jc w:val="both"/>
        <w:rPr>
          <w:rFonts w:asciiTheme="majorHAnsi" w:hAnsiTheme="majorHAnsi" w:cstheme="majorHAnsi"/>
          <w:b/>
          <w:sz w:val="24"/>
          <w:szCs w:val="24"/>
          <w:u w:val="single"/>
        </w:rPr>
      </w:pPr>
      <w:commentRangeStart w:id="246"/>
      <w:r w:rsidRPr="005C6623">
        <w:rPr>
          <w:rFonts w:asciiTheme="majorHAnsi" w:hAnsiTheme="majorHAnsi" w:cstheme="majorHAnsi"/>
          <w:b/>
          <w:sz w:val="24"/>
          <w:szCs w:val="24"/>
          <w:u w:val="single"/>
        </w:rPr>
        <w:t>References</w:t>
      </w:r>
      <w:commentRangeEnd w:id="246"/>
      <w:r w:rsidR="00E833B1" w:rsidRPr="005C6623">
        <w:rPr>
          <w:rStyle w:val="CommentReference"/>
          <w:rFonts w:asciiTheme="majorHAnsi" w:hAnsiTheme="majorHAnsi" w:cstheme="majorHAnsi"/>
          <w:sz w:val="24"/>
          <w:szCs w:val="24"/>
        </w:rPr>
        <w:commentReference w:id="246"/>
      </w:r>
    </w:p>
    <w:p w14:paraId="1E4CA4FD" w14:textId="3314123A" w:rsidR="003D25E7" w:rsidRPr="00F02D0C" w:rsidRDefault="003D25E7"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Abadi</w:t>
      </w:r>
      <w:proofErr w:type="spellEnd"/>
      <w:r w:rsidRPr="00F02D0C">
        <w:rPr>
          <w:rFonts w:asciiTheme="majorHAnsi" w:hAnsiTheme="majorHAnsi" w:cstheme="majorHAnsi"/>
          <w:sz w:val="24"/>
          <w:szCs w:val="24"/>
        </w:rPr>
        <w:t xml:space="preserve"> M., Agarwal A., Barham P., </w:t>
      </w:r>
      <w:proofErr w:type="spellStart"/>
      <w:r w:rsidRPr="00F02D0C">
        <w:rPr>
          <w:rFonts w:asciiTheme="majorHAnsi" w:hAnsiTheme="majorHAnsi" w:cstheme="majorHAnsi"/>
          <w:sz w:val="24"/>
          <w:szCs w:val="24"/>
        </w:rPr>
        <w:t>Brevdo</w:t>
      </w:r>
      <w:proofErr w:type="spellEnd"/>
      <w:r w:rsidRPr="00F02D0C">
        <w:rPr>
          <w:rFonts w:asciiTheme="majorHAnsi" w:hAnsiTheme="majorHAnsi" w:cstheme="majorHAnsi"/>
          <w:sz w:val="24"/>
          <w:szCs w:val="24"/>
        </w:rPr>
        <w:t xml:space="preserve"> E., Chen Z., and 35 others. 2015. </w:t>
      </w:r>
      <w:proofErr w:type="spellStart"/>
      <w:r w:rsidRPr="00F02D0C">
        <w:rPr>
          <w:rFonts w:asciiTheme="majorHAnsi" w:hAnsiTheme="majorHAnsi" w:cstheme="majorHAnsi"/>
          <w:sz w:val="24"/>
          <w:szCs w:val="24"/>
        </w:rPr>
        <w:t>TensorFlow</w:t>
      </w:r>
      <w:proofErr w:type="spellEnd"/>
      <w:r w:rsidRPr="00F02D0C">
        <w:rPr>
          <w:rFonts w:asciiTheme="majorHAnsi" w:hAnsiTheme="majorHAnsi" w:cstheme="majorHAnsi"/>
          <w:sz w:val="24"/>
          <w:szCs w:val="24"/>
        </w:rPr>
        <w:t xml:space="preserve">: Large-scale machine learning on heterogeneous systems. </w:t>
      </w:r>
      <w:r w:rsidRPr="00F02D0C">
        <w:rPr>
          <w:rFonts w:asciiTheme="majorHAnsi" w:hAnsiTheme="majorHAnsi" w:cstheme="majorHAnsi"/>
          <w:sz w:val="24"/>
          <w:szCs w:val="24"/>
        </w:rPr>
        <w:lastRenderedPageBreak/>
        <w:t xml:space="preserve">https://www.tensorflow.org/about/bib Software available from </w:t>
      </w:r>
      <w:hyperlink r:id="rId8" w:history="1">
        <w:r w:rsidRPr="00F02D0C">
          <w:rPr>
            <w:rStyle w:val="Hyperlink"/>
            <w:rFonts w:asciiTheme="majorHAnsi" w:hAnsiTheme="majorHAnsi" w:cstheme="majorHAnsi"/>
            <w:sz w:val="24"/>
            <w:szCs w:val="24"/>
          </w:rPr>
          <w:t>https://www.tensorflow.org</w:t>
        </w:r>
      </w:hyperlink>
      <w:r w:rsidRPr="00F02D0C">
        <w:rPr>
          <w:rFonts w:asciiTheme="majorHAnsi" w:hAnsiTheme="majorHAnsi" w:cstheme="majorHAnsi"/>
          <w:sz w:val="24"/>
          <w:szCs w:val="24"/>
        </w:rPr>
        <w:t xml:space="preserve"> </w:t>
      </w:r>
    </w:p>
    <w:p w14:paraId="090D3E9C" w14:textId="071B7214" w:rsidR="0069459A" w:rsidRPr="00F02D0C" w:rsidRDefault="0069459A"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Almar</w:t>
      </w:r>
      <w:proofErr w:type="spellEnd"/>
      <w:r w:rsidRPr="00F02D0C">
        <w:rPr>
          <w:rFonts w:asciiTheme="majorHAnsi" w:hAnsiTheme="majorHAnsi" w:cstheme="majorHAnsi"/>
          <w:sz w:val="24"/>
          <w:szCs w:val="24"/>
        </w:rPr>
        <w:t xml:space="preserve">, R., </w:t>
      </w:r>
      <w:proofErr w:type="spellStart"/>
      <w:r w:rsidRPr="00F02D0C">
        <w:rPr>
          <w:rFonts w:asciiTheme="majorHAnsi" w:hAnsiTheme="majorHAnsi" w:cstheme="majorHAnsi"/>
          <w:sz w:val="24"/>
          <w:szCs w:val="24"/>
        </w:rPr>
        <w:t>Larnier</w:t>
      </w:r>
      <w:proofErr w:type="spellEnd"/>
      <w:r w:rsidRPr="00F02D0C">
        <w:rPr>
          <w:rFonts w:asciiTheme="majorHAnsi" w:hAnsiTheme="majorHAnsi" w:cstheme="majorHAnsi"/>
          <w:sz w:val="24"/>
          <w:szCs w:val="24"/>
        </w:rPr>
        <w:t xml:space="preserve">, S., </w:t>
      </w:r>
      <w:proofErr w:type="spellStart"/>
      <w:r w:rsidRPr="00F02D0C">
        <w:rPr>
          <w:rFonts w:asciiTheme="majorHAnsi" w:hAnsiTheme="majorHAnsi" w:cstheme="majorHAnsi"/>
          <w:sz w:val="24"/>
          <w:szCs w:val="24"/>
        </w:rPr>
        <w:t>Castelle</w:t>
      </w:r>
      <w:proofErr w:type="spellEnd"/>
      <w:r w:rsidRPr="00F02D0C">
        <w:rPr>
          <w:rFonts w:asciiTheme="majorHAnsi" w:hAnsiTheme="majorHAnsi" w:cstheme="majorHAnsi"/>
          <w:sz w:val="24"/>
          <w:szCs w:val="24"/>
        </w:rPr>
        <w:t>, B., Scott, T., 2016. On the use of the radon transform to estimate longshore currents from video imagery. Coastal Engineering 114, 301–308.</w:t>
      </w:r>
    </w:p>
    <w:p w14:paraId="7C78AF8B" w14:textId="7DA25283" w:rsidR="00777F75" w:rsidRPr="00F02D0C" w:rsidRDefault="00777F75"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Belgiu</w:t>
      </w:r>
      <w:proofErr w:type="spellEnd"/>
      <w:r w:rsidRPr="00F02D0C">
        <w:rPr>
          <w:rFonts w:asciiTheme="majorHAnsi" w:hAnsiTheme="majorHAnsi" w:cstheme="majorHAnsi"/>
          <w:sz w:val="24"/>
          <w:szCs w:val="24"/>
        </w:rPr>
        <w:t xml:space="preserve">, M. and </w:t>
      </w:r>
      <w:proofErr w:type="spellStart"/>
      <w:r w:rsidRPr="00F02D0C">
        <w:rPr>
          <w:rFonts w:asciiTheme="majorHAnsi" w:hAnsiTheme="majorHAnsi" w:cstheme="majorHAnsi"/>
          <w:sz w:val="24"/>
          <w:szCs w:val="24"/>
        </w:rPr>
        <w:t>Drăguţ</w:t>
      </w:r>
      <w:proofErr w:type="spellEnd"/>
      <w:r w:rsidRPr="00F02D0C">
        <w:rPr>
          <w:rFonts w:asciiTheme="majorHAnsi" w:hAnsiTheme="majorHAnsi" w:cstheme="majorHAnsi"/>
          <w:sz w:val="24"/>
          <w:szCs w:val="24"/>
        </w:rPr>
        <w:t>, L., 2016. Random forest in remote sensing: A review of applications and future directions. ISPRS Journal of Photogrammetry and Remote Sensing, 114, pp.24-31.</w:t>
      </w:r>
    </w:p>
    <w:p w14:paraId="57446CFD" w14:textId="01DC0701" w:rsidR="00711985" w:rsidRPr="00F02D0C" w:rsidRDefault="00711985"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Benacchio</w:t>
      </w:r>
      <w:proofErr w:type="spellEnd"/>
      <w:r w:rsidRPr="00F02D0C">
        <w:rPr>
          <w:rFonts w:asciiTheme="majorHAnsi" w:hAnsiTheme="majorHAnsi" w:cstheme="majorHAnsi"/>
          <w:sz w:val="24"/>
          <w:szCs w:val="24"/>
        </w:rPr>
        <w:t xml:space="preserve">, V., </w:t>
      </w:r>
      <w:proofErr w:type="spellStart"/>
      <w:r w:rsidRPr="00F02D0C">
        <w:rPr>
          <w:rFonts w:asciiTheme="majorHAnsi" w:hAnsiTheme="majorHAnsi" w:cstheme="majorHAnsi"/>
          <w:sz w:val="24"/>
          <w:szCs w:val="24"/>
        </w:rPr>
        <w:t>Piégay</w:t>
      </w:r>
      <w:proofErr w:type="spellEnd"/>
      <w:r w:rsidRPr="00F02D0C">
        <w:rPr>
          <w:rFonts w:asciiTheme="majorHAnsi" w:hAnsiTheme="majorHAnsi" w:cstheme="majorHAnsi"/>
          <w:sz w:val="24"/>
          <w:szCs w:val="24"/>
        </w:rPr>
        <w:t xml:space="preserve">, H., </w:t>
      </w:r>
      <w:proofErr w:type="spellStart"/>
      <w:r w:rsidRPr="00F02D0C">
        <w:rPr>
          <w:rFonts w:asciiTheme="majorHAnsi" w:hAnsiTheme="majorHAnsi" w:cstheme="majorHAnsi"/>
          <w:sz w:val="24"/>
          <w:szCs w:val="24"/>
        </w:rPr>
        <w:t>Buffin-Bélanger</w:t>
      </w:r>
      <w:proofErr w:type="spellEnd"/>
      <w:r w:rsidRPr="00F02D0C">
        <w:rPr>
          <w:rFonts w:asciiTheme="majorHAnsi" w:hAnsiTheme="majorHAnsi" w:cstheme="majorHAnsi"/>
          <w:sz w:val="24"/>
          <w:szCs w:val="24"/>
        </w:rPr>
        <w:t xml:space="preserve">, T. and </w:t>
      </w:r>
      <w:proofErr w:type="spellStart"/>
      <w:r w:rsidRPr="00F02D0C">
        <w:rPr>
          <w:rFonts w:asciiTheme="majorHAnsi" w:hAnsiTheme="majorHAnsi" w:cstheme="majorHAnsi"/>
          <w:sz w:val="24"/>
          <w:szCs w:val="24"/>
        </w:rPr>
        <w:t>Vaudor</w:t>
      </w:r>
      <w:proofErr w:type="spellEnd"/>
      <w:r w:rsidRPr="00F02D0C">
        <w:rPr>
          <w:rFonts w:asciiTheme="majorHAnsi" w:hAnsiTheme="majorHAnsi" w:cstheme="majorHAnsi"/>
          <w:sz w:val="24"/>
          <w:szCs w:val="24"/>
        </w:rPr>
        <w:t>, L., 2017. A new methodology for monitoring wood fluxes in rivers using a ground camera: Potential and limits. Geomorphology, 279, pp.44-58.</w:t>
      </w:r>
    </w:p>
    <w:p w14:paraId="0F5A5D52" w14:textId="21B72254" w:rsidR="0069459A" w:rsidRPr="00F02D0C" w:rsidRDefault="0069459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Bergsma, E., Conley, D., Davidson, M., O’Hare, T., 2016. Video-based nearshore bathymetry estimation in macro-tidal environments. Marine Geology 374, 31–41.</w:t>
      </w:r>
    </w:p>
    <w:p w14:paraId="09ACACFD" w14:textId="5ED8CEC6" w:rsidR="00711985" w:rsidRPr="00F02D0C" w:rsidRDefault="00711985"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Bertoldi</w:t>
      </w:r>
      <w:proofErr w:type="spellEnd"/>
      <w:r w:rsidRPr="00F02D0C">
        <w:rPr>
          <w:rFonts w:asciiTheme="majorHAnsi" w:hAnsiTheme="majorHAnsi" w:cstheme="majorHAnsi"/>
          <w:sz w:val="24"/>
          <w:szCs w:val="24"/>
        </w:rPr>
        <w:t xml:space="preserve">, W., </w:t>
      </w:r>
      <w:proofErr w:type="spellStart"/>
      <w:r w:rsidRPr="00F02D0C">
        <w:rPr>
          <w:rFonts w:asciiTheme="majorHAnsi" w:hAnsiTheme="majorHAnsi" w:cstheme="majorHAnsi"/>
          <w:sz w:val="24"/>
          <w:szCs w:val="24"/>
        </w:rPr>
        <w:t>Zanoni</w:t>
      </w:r>
      <w:proofErr w:type="spellEnd"/>
      <w:r w:rsidRPr="00F02D0C">
        <w:rPr>
          <w:rFonts w:asciiTheme="majorHAnsi" w:hAnsiTheme="majorHAnsi" w:cstheme="majorHAnsi"/>
          <w:sz w:val="24"/>
          <w:szCs w:val="24"/>
        </w:rPr>
        <w:t xml:space="preserve">, L. and </w:t>
      </w:r>
      <w:proofErr w:type="spellStart"/>
      <w:r w:rsidRPr="00F02D0C">
        <w:rPr>
          <w:rFonts w:asciiTheme="majorHAnsi" w:hAnsiTheme="majorHAnsi" w:cstheme="majorHAnsi"/>
          <w:sz w:val="24"/>
          <w:szCs w:val="24"/>
        </w:rPr>
        <w:t>Tubino</w:t>
      </w:r>
      <w:proofErr w:type="spellEnd"/>
      <w:r w:rsidRPr="00F02D0C">
        <w:rPr>
          <w:rFonts w:asciiTheme="majorHAnsi" w:hAnsiTheme="majorHAnsi" w:cstheme="majorHAnsi"/>
          <w:sz w:val="24"/>
          <w:szCs w:val="24"/>
        </w:rPr>
        <w:t xml:space="preserve">, M., 2010. Assessment of morphological changes induced by flow and flood pulses in a gravel bed braided river: The </w:t>
      </w:r>
      <w:proofErr w:type="spellStart"/>
      <w:r w:rsidRPr="00F02D0C">
        <w:rPr>
          <w:rFonts w:asciiTheme="majorHAnsi" w:hAnsiTheme="majorHAnsi" w:cstheme="majorHAnsi"/>
          <w:sz w:val="24"/>
          <w:szCs w:val="24"/>
        </w:rPr>
        <w:t>Tagliamento</w:t>
      </w:r>
      <w:proofErr w:type="spellEnd"/>
      <w:r w:rsidRPr="00F02D0C">
        <w:rPr>
          <w:rFonts w:asciiTheme="majorHAnsi" w:hAnsiTheme="majorHAnsi" w:cstheme="majorHAnsi"/>
          <w:sz w:val="24"/>
          <w:szCs w:val="24"/>
        </w:rPr>
        <w:t xml:space="preserve"> River (Italy). Geomorphology, 114(3), pp.348-360.</w:t>
      </w:r>
    </w:p>
    <w:p w14:paraId="5BE2610F" w14:textId="77777777"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Y. </w:t>
      </w:r>
      <w:proofErr w:type="spellStart"/>
      <w:r w:rsidRPr="00F02D0C">
        <w:rPr>
          <w:rFonts w:asciiTheme="majorHAnsi" w:hAnsiTheme="majorHAnsi" w:cstheme="majorHAnsi"/>
          <w:sz w:val="24"/>
          <w:szCs w:val="24"/>
        </w:rPr>
        <w:t>Boykov</w:t>
      </w:r>
      <w:proofErr w:type="spellEnd"/>
      <w:r w:rsidRPr="00F02D0C">
        <w:rPr>
          <w:rFonts w:asciiTheme="majorHAnsi" w:hAnsiTheme="majorHAnsi" w:cstheme="majorHAnsi"/>
          <w:sz w:val="24"/>
          <w:szCs w:val="24"/>
        </w:rPr>
        <w:t xml:space="preserve">, and V. Kolmogorov. An experimental comparison of </w:t>
      </w:r>
      <w:proofErr w:type="spellStart"/>
      <w:r w:rsidRPr="00F02D0C">
        <w:rPr>
          <w:rFonts w:asciiTheme="majorHAnsi" w:hAnsiTheme="majorHAnsi" w:cstheme="majorHAnsi"/>
          <w:sz w:val="24"/>
          <w:szCs w:val="24"/>
        </w:rPr>
        <w:t>mincut</w:t>
      </w:r>
      <w:proofErr w:type="spellEnd"/>
      <w:r w:rsidRPr="00F02D0C">
        <w:rPr>
          <w:rFonts w:asciiTheme="majorHAnsi" w:hAnsiTheme="majorHAnsi" w:cstheme="majorHAnsi"/>
          <w:sz w:val="24"/>
          <w:szCs w:val="24"/>
        </w:rPr>
        <w:t>/max-ﬂow algorithms for energy minimization in vision. IEEE T. Pattern Anal., vol. 26, no. 9, pp. 1124—1137, 2004.</w:t>
      </w:r>
    </w:p>
    <w:p w14:paraId="1622F492" w14:textId="63418766" w:rsidR="009D22A4" w:rsidRPr="00F02D0C" w:rsidRDefault="009D22A4"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Chen, L.C., Yang, Y., Wang, J., Xu, W. and </w:t>
      </w:r>
      <w:proofErr w:type="spellStart"/>
      <w:r w:rsidRPr="00F02D0C">
        <w:rPr>
          <w:rFonts w:asciiTheme="majorHAnsi" w:hAnsiTheme="majorHAnsi" w:cstheme="majorHAnsi"/>
          <w:sz w:val="24"/>
          <w:szCs w:val="24"/>
        </w:rPr>
        <w:t>Yuille</w:t>
      </w:r>
      <w:proofErr w:type="spellEnd"/>
      <w:r w:rsidRPr="00F02D0C">
        <w:rPr>
          <w:rFonts w:asciiTheme="majorHAnsi" w:hAnsiTheme="majorHAnsi" w:cstheme="majorHAnsi"/>
          <w:sz w:val="24"/>
          <w:szCs w:val="24"/>
        </w:rPr>
        <w:t xml:space="preserve">, A.L., 2016. Attention to scale: Scale-aware semantic image segmentation. In Proceedings of the IEEE conference on computer vision and pattern recognition (pp. 3640-3649). </w:t>
      </w:r>
    </w:p>
    <w:p w14:paraId="63F4316A" w14:textId="0FAD7EAD" w:rsidR="00E67099" w:rsidRPr="00F02D0C" w:rsidRDefault="00E67099"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Chen, L.C., Papandreou, G., Kokkinos, I., Murphy, K. and </w:t>
      </w:r>
      <w:proofErr w:type="spellStart"/>
      <w:r w:rsidRPr="00F02D0C">
        <w:rPr>
          <w:rFonts w:asciiTheme="majorHAnsi" w:hAnsiTheme="majorHAnsi" w:cstheme="majorHAnsi"/>
          <w:sz w:val="24"/>
          <w:szCs w:val="24"/>
        </w:rPr>
        <w:t>Yuille</w:t>
      </w:r>
      <w:proofErr w:type="spellEnd"/>
      <w:r w:rsidRPr="00F02D0C">
        <w:rPr>
          <w:rFonts w:asciiTheme="majorHAnsi" w:hAnsiTheme="majorHAnsi" w:cstheme="majorHAnsi"/>
          <w:sz w:val="24"/>
          <w:szCs w:val="24"/>
        </w:rPr>
        <w:t xml:space="preserve">, A.L., 2018. </w:t>
      </w:r>
      <w:proofErr w:type="spellStart"/>
      <w:r w:rsidRPr="00F02D0C">
        <w:rPr>
          <w:rFonts w:asciiTheme="majorHAnsi" w:hAnsiTheme="majorHAnsi" w:cstheme="majorHAnsi"/>
          <w:sz w:val="24"/>
          <w:szCs w:val="24"/>
        </w:rPr>
        <w:t>Deeplab</w:t>
      </w:r>
      <w:proofErr w:type="spellEnd"/>
      <w:r w:rsidRPr="00F02D0C">
        <w:rPr>
          <w:rFonts w:asciiTheme="majorHAnsi" w:hAnsiTheme="majorHAnsi" w:cstheme="majorHAnsi"/>
          <w:sz w:val="24"/>
          <w:szCs w:val="24"/>
        </w:rPr>
        <w:t xml:space="preserve">: Semantic image segmentation with deep convolutional nets, </w:t>
      </w:r>
      <w:proofErr w:type="spellStart"/>
      <w:r w:rsidRPr="00F02D0C">
        <w:rPr>
          <w:rFonts w:asciiTheme="majorHAnsi" w:hAnsiTheme="majorHAnsi" w:cstheme="majorHAnsi"/>
          <w:sz w:val="24"/>
          <w:szCs w:val="24"/>
        </w:rPr>
        <w:t>atrous</w:t>
      </w:r>
      <w:proofErr w:type="spellEnd"/>
      <w:r w:rsidRPr="00F02D0C">
        <w:rPr>
          <w:rFonts w:asciiTheme="majorHAnsi" w:hAnsiTheme="majorHAnsi" w:cstheme="majorHAnsi"/>
          <w:sz w:val="24"/>
          <w:szCs w:val="24"/>
        </w:rPr>
        <w:t xml:space="preserve"> convolution, and fully connected </w:t>
      </w:r>
      <w:proofErr w:type="spellStart"/>
      <w:r w:rsidRPr="00F02D0C">
        <w:rPr>
          <w:rFonts w:asciiTheme="majorHAnsi" w:hAnsiTheme="majorHAnsi" w:cstheme="majorHAnsi"/>
          <w:sz w:val="24"/>
          <w:szCs w:val="24"/>
        </w:rPr>
        <w:t>crfs</w:t>
      </w:r>
      <w:proofErr w:type="spellEnd"/>
      <w:r w:rsidRPr="00F02D0C">
        <w:rPr>
          <w:rFonts w:asciiTheme="majorHAnsi" w:hAnsiTheme="majorHAnsi" w:cstheme="majorHAnsi"/>
          <w:sz w:val="24"/>
          <w:szCs w:val="24"/>
        </w:rPr>
        <w:t>. IEEE transactions on pattern analysis and machine intelligence, 40(4), pp.834-848.</w:t>
      </w:r>
    </w:p>
    <w:p w14:paraId="0DE1784F" w14:textId="5DCC20FB"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Cheng, G., Han, J. and Lu, X., 2017. Remote sensing image scene classification: benchmark and state of the art. Proceedings of the IEEE, 105(10), pp.1865-1883.</w:t>
      </w:r>
    </w:p>
    <w:p w14:paraId="7B1A3358" w14:textId="060B5BC0" w:rsidR="00A2305B" w:rsidRPr="00F02D0C" w:rsidRDefault="00A2305B"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Dauphin, Y.N., </w:t>
      </w:r>
      <w:proofErr w:type="spellStart"/>
      <w:r w:rsidRPr="00F02D0C">
        <w:rPr>
          <w:rFonts w:asciiTheme="majorHAnsi" w:hAnsiTheme="majorHAnsi" w:cstheme="majorHAnsi"/>
          <w:sz w:val="24"/>
          <w:szCs w:val="24"/>
        </w:rPr>
        <w:t>Pascanu</w:t>
      </w:r>
      <w:proofErr w:type="spellEnd"/>
      <w:r w:rsidRPr="00F02D0C">
        <w:rPr>
          <w:rFonts w:asciiTheme="majorHAnsi" w:hAnsiTheme="majorHAnsi" w:cstheme="majorHAnsi"/>
          <w:sz w:val="24"/>
          <w:szCs w:val="24"/>
        </w:rPr>
        <w:t xml:space="preserve">, R., </w:t>
      </w:r>
      <w:proofErr w:type="spellStart"/>
      <w:r w:rsidRPr="00F02D0C">
        <w:rPr>
          <w:rFonts w:asciiTheme="majorHAnsi" w:hAnsiTheme="majorHAnsi" w:cstheme="majorHAnsi"/>
          <w:sz w:val="24"/>
          <w:szCs w:val="24"/>
        </w:rPr>
        <w:t>Gulcehre</w:t>
      </w:r>
      <w:proofErr w:type="spellEnd"/>
      <w:r w:rsidRPr="00F02D0C">
        <w:rPr>
          <w:rFonts w:asciiTheme="majorHAnsi" w:hAnsiTheme="majorHAnsi" w:cstheme="majorHAnsi"/>
          <w:sz w:val="24"/>
          <w:szCs w:val="24"/>
        </w:rPr>
        <w:t xml:space="preserve">, C., Cho, K., </w:t>
      </w:r>
      <w:proofErr w:type="spellStart"/>
      <w:r w:rsidRPr="00F02D0C">
        <w:rPr>
          <w:rFonts w:asciiTheme="majorHAnsi" w:hAnsiTheme="majorHAnsi" w:cstheme="majorHAnsi"/>
          <w:sz w:val="24"/>
          <w:szCs w:val="24"/>
        </w:rPr>
        <w:t>Ganguli</w:t>
      </w:r>
      <w:proofErr w:type="spellEnd"/>
      <w:r w:rsidRPr="00F02D0C">
        <w:rPr>
          <w:rFonts w:asciiTheme="majorHAnsi" w:hAnsiTheme="majorHAnsi" w:cstheme="majorHAnsi"/>
          <w:sz w:val="24"/>
          <w:szCs w:val="24"/>
        </w:rPr>
        <w:t xml:space="preserve">, S. and </w:t>
      </w:r>
      <w:proofErr w:type="spellStart"/>
      <w:r w:rsidRPr="00F02D0C">
        <w:rPr>
          <w:rFonts w:asciiTheme="majorHAnsi" w:hAnsiTheme="majorHAnsi" w:cstheme="majorHAnsi"/>
          <w:sz w:val="24"/>
          <w:szCs w:val="24"/>
        </w:rPr>
        <w:t>Bengio</w:t>
      </w:r>
      <w:proofErr w:type="spellEnd"/>
      <w:r w:rsidRPr="00F02D0C">
        <w:rPr>
          <w:rFonts w:asciiTheme="majorHAnsi" w:hAnsiTheme="majorHAnsi" w:cstheme="majorHAnsi"/>
          <w:sz w:val="24"/>
          <w:szCs w:val="24"/>
        </w:rPr>
        <w:t>, Y., 2014. Identifying and attacking the saddle point problem in high-dimensional non-convex optimization. In Advances in neural information processing systems (pp. 2933-2941).</w:t>
      </w:r>
    </w:p>
    <w:p w14:paraId="7A7BBE8C" w14:textId="368FFB7C" w:rsidR="00332651" w:rsidRDefault="00332651" w:rsidP="00F02D0C">
      <w:pPr>
        <w:pStyle w:val="ListParagraph"/>
        <w:numPr>
          <w:ilvl w:val="0"/>
          <w:numId w:val="2"/>
        </w:numPr>
        <w:jc w:val="both"/>
        <w:rPr>
          <w:ins w:id="247" w:author="Ritchie, Andrew C. [3]" w:date="2018-05-29T13:02:00Z"/>
          <w:rFonts w:asciiTheme="majorHAnsi" w:hAnsiTheme="majorHAnsi" w:cstheme="majorHAnsi"/>
          <w:sz w:val="24"/>
          <w:szCs w:val="24"/>
        </w:rPr>
      </w:pPr>
      <w:r w:rsidRPr="00F02D0C">
        <w:rPr>
          <w:rFonts w:asciiTheme="majorHAnsi" w:hAnsiTheme="majorHAnsi" w:cstheme="majorHAnsi"/>
          <w:sz w:val="24"/>
          <w:szCs w:val="24"/>
        </w:rPr>
        <w:t xml:space="preserve">Deng, J., Dong, W., </w:t>
      </w:r>
      <w:proofErr w:type="spellStart"/>
      <w:r w:rsidRPr="00F02D0C">
        <w:rPr>
          <w:rFonts w:asciiTheme="majorHAnsi" w:hAnsiTheme="majorHAnsi" w:cstheme="majorHAnsi"/>
          <w:sz w:val="24"/>
          <w:szCs w:val="24"/>
        </w:rPr>
        <w:t>Socher</w:t>
      </w:r>
      <w:proofErr w:type="spellEnd"/>
      <w:r w:rsidRPr="00F02D0C">
        <w:rPr>
          <w:rFonts w:asciiTheme="majorHAnsi" w:hAnsiTheme="majorHAnsi" w:cstheme="majorHAnsi"/>
          <w:sz w:val="24"/>
          <w:szCs w:val="24"/>
        </w:rPr>
        <w:t xml:space="preserve">, R., Li, L.J., Li, K. and </w:t>
      </w:r>
      <w:proofErr w:type="spellStart"/>
      <w:r w:rsidRPr="00F02D0C">
        <w:rPr>
          <w:rFonts w:asciiTheme="majorHAnsi" w:hAnsiTheme="majorHAnsi" w:cstheme="majorHAnsi"/>
          <w:sz w:val="24"/>
          <w:szCs w:val="24"/>
        </w:rPr>
        <w:t>Fei-Fei</w:t>
      </w:r>
      <w:proofErr w:type="spellEnd"/>
      <w:r w:rsidRPr="00F02D0C">
        <w:rPr>
          <w:rFonts w:asciiTheme="majorHAnsi" w:hAnsiTheme="majorHAnsi" w:cstheme="majorHAnsi"/>
          <w:sz w:val="24"/>
          <w:szCs w:val="24"/>
        </w:rPr>
        <w:t xml:space="preserve">, L., 2009, June. </w:t>
      </w:r>
      <w:proofErr w:type="spellStart"/>
      <w:r w:rsidRPr="00F02D0C">
        <w:rPr>
          <w:rFonts w:asciiTheme="majorHAnsi" w:hAnsiTheme="majorHAnsi" w:cstheme="majorHAnsi"/>
          <w:sz w:val="24"/>
          <w:szCs w:val="24"/>
        </w:rPr>
        <w:t>Imagenet</w:t>
      </w:r>
      <w:proofErr w:type="spellEnd"/>
      <w:r w:rsidRPr="00F02D0C">
        <w:rPr>
          <w:rFonts w:asciiTheme="majorHAnsi" w:hAnsiTheme="majorHAnsi" w:cstheme="majorHAnsi"/>
          <w:sz w:val="24"/>
          <w:szCs w:val="24"/>
        </w:rPr>
        <w:t>: A large-scale hierarchical image database. In Computer Vision and Pattern Recognition, 2009. CVPR 2009. IEEE Conference on (pp. 248-255). IEEE.</w:t>
      </w:r>
    </w:p>
    <w:p w14:paraId="4CAF9605" w14:textId="0719B5ED" w:rsidR="00257BDA" w:rsidRPr="00257BDA" w:rsidRDefault="00257BDA" w:rsidP="00A12975">
      <w:pPr>
        <w:pStyle w:val="ListParagraph"/>
        <w:numPr>
          <w:ilvl w:val="0"/>
          <w:numId w:val="2"/>
        </w:numPr>
        <w:jc w:val="both"/>
        <w:rPr>
          <w:rFonts w:asciiTheme="majorHAnsi" w:hAnsiTheme="majorHAnsi" w:cstheme="majorHAnsi"/>
          <w:sz w:val="24"/>
          <w:szCs w:val="24"/>
          <w:rPrChange w:id="248" w:author="Ritchie, Andrew C. [3]" w:date="2018-05-29T13:03:00Z">
            <w:rPr/>
          </w:rPrChange>
        </w:rPr>
      </w:pPr>
      <w:ins w:id="249" w:author="Ritchie, Andrew C. [3]" w:date="2018-05-29T13:02:00Z">
        <w:r w:rsidRPr="00257BDA">
          <w:rPr>
            <w:rFonts w:asciiTheme="majorHAnsi" w:hAnsiTheme="majorHAnsi" w:cstheme="majorHAnsi"/>
            <w:sz w:val="24"/>
            <w:szCs w:val="24"/>
          </w:rPr>
          <w:t xml:space="preserve">East, A.E., </w:t>
        </w:r>
        <w:proofErr w:type="spellStart"/>
        <w:r w:rsidRPr="00257BDA">
          <w:rPr>
            <w:rFonts w:asciiTheme="majorHAnsi" w:hAnsiTheme="majorHAnsi" w:cstheme="majorHAnsi"/>
            <w:sz w:val="24"/>
            <w:szCs w:val="24"/>
          </w:rPr>
          <w:t>Pess</w:t>
        </w:r>
        <w:proofErr w:type="spellEnd"/>
        <w:r w:rsidRPr="00257BDA">
          <w:rPr>
            <w:rFonts w:asciiTheme="majorHAnsi" w:hAnsiTheme="majorHAnsi" w:cstheme="majorHAnsi"/>
            <w:sz w:val="24"/>
            <w:szCs w:val="24"/>
          </w:rPr>
          <w:t xml:space="preserve">, G.R., </w:t>
        </w:r>
        <w:proofErr w:type="spellStart"/>
        <w:r w:rsidRPr="00257BDA">
          <w:rPr>
            <w:rFonts w:asciiTheme="majorHAnsi" w:hAnsiTheme="majorHAnsi" w:cstheme="majorHAnsi"/>
            <w:sz w:val="24"/>
            <w:szCs w:val="24"/>
          </w:rPr>
          <w:t>Bountry</w:t>
        </w:r>
        <w:proofErr w:type="spellEnd"/>
        <w:r w:rsidRPr="00257BDA">
          <w:rPr>
            <w:rFonts w:asciiTheme="majorHAnsi" w:hAnsiTheme="majorHAnsi" w:cstheme="majorHAnsi"/>
            <w:sz w:val="24"/>
            <w:szCs w:val="24"/>
          </w:rPr>
          <w:t xml:space="preserve">, J.A., Magirl, C.S., Ritchie, A.C., Logan, J.B., Randle, T.J., </w:t>
        </w:r>
        <w:proofErr w:type="spellStart"/>
        <w:r w:rsidRPr="00257BDA">
          <w:rPr>
            <w:rFonts w:asciiTheme="majorHAnsi" w:hAnsiTheme="majorHAnsi" w:cstheme="majorHAnsi"/>
            <w:sz w:val="24"/>
            <w:szCs w:val="24"/>
          </w:rPr>
          <w:t>Mastin</w:t>
        </w:r>
        <w:proofErr w:type="spellEnd"/>
        <w:r w:rsidRPr="00257BDA">
          <w:rPr>
            <w:rFonts w:asciiTheme="majorHAnsi" w:hAnsiTheme="majorHAnsi" w:cstheme="majorHAnsi"/>
            <w:sz w:val="24"/>
            <w:szCs w:val="24"/>
          </w:rPr>
          <w:t xml:space="preserve">, M.C., </w:t>
        </w:r>
        <w:proofErr w:type="spellStart"/>
        <w:r w:rsidRPr="00257BDA">
          <w:rPr>
            <w:rFonts w:asciiTheme="majorHAnsi" w:hAnsiTheme="majorHAnsi" w:cstheme="majorHAnsi"/>
            <w:sz w:val="24"/>
            <w:szCs w:val="24"/>
          </w:rPr>
          <w:t>Minear</w:t>
        </w:r>
        <w:proofErr w:type="spellEnd"/>
        <w:r w:rsidRPr="00257BDA">
          <w:rPr>
            <w:rFonts w:asciiTheme="majorHAnsi" w:hAnsiTheme="majorHAnsi" w:cstheme="majorHAnsi"/>
            <w:sz w:val="24"/>
            <w:szCs w:val="24"/>
          </w:rPr>
          <w:t xml:space="preserve">, J.T., </w:t>
        </w:r>
        <w:proofErr w:type="spellStart"/>
        <w:r w:rsidRPr="00257BDA">
          <w:rPr>
            <w:rFonts w:asciiTheme="majorHAnsi" w:hAnsiTheme="majorHAnsi" w:cstheme="majorHAnsi"/>
            <w:sz w:val="24"/>
            <w:szCs w:val="24"/>
          </w:rPr>
          <w:t>Duda</w:t>
        </w:r>
        <w:proofErr w:type="spellEnd"/>
        <w:r w:rsidRPr="00257BDA">
          <w:rPr>
            <w:rFonts w:asciiTheme="majorHAnsi" w:hAnsiTheme="majorHAnsi" w:cstheme="majorHAnsi"/>
            <w:sz w:val="24"/>
            <w:szCs w:val="24"/>
          </w:rPr>
          <w:t xml:space="preserve">, J.J., </w:t>
        </w:r>
        <w:proofErr w:type="spellStart"/>
        <w:r w:rsidRPr="00257BDA">
          <w:rPr>
            <w:rFonts w:asciiTheme="majorHAnsi" w:hAnsiTheme="majorHAnsi" w:cstheme="majorHAnsi"/>
            <w:sz w:val="24"/>
            <w:szCs w:val="24"/>
          </w:rPr>
          <w:t>Liermann</w:t>
        </w:r>
        <w:proofErr w:type="spellEnd"/>
        <w:r w:rsidRPr="00257BDA">
          <w:rPr>
            <w:rFonts w:asciiTheme="majorHAnsi" w:hAnsiTheme="majorHAnsi" w:cstheme="majorHAnsi"/>
            <w:sz w:val="24"/>
            <w:szCs w:val="24"/>
          </w:rPr>
          <w:t xml:space="preserve">, M.C., McHenry, M.L., </w:t>
        </w:r>
        <w:proofErr w:type="spellStart"/>
        <w:r w:rsidRPr="00257BDA">
          <w:rPr>
            <w:rFonts w:asciiTheme="majorHAnsi" w:hAnsiTheme="majorHAnsi" w:cstheme="majorHAnsi"/>
            <w:sz w:val="24"/>
            <w:szCs w:val="24"/>
          </w:rPr>
          <w:t>Beechie</w:t>
        </w:r>
        <w:proofErr w:type="spellEnd"/>
        <w:r w:rsidRPr="00257BDA">
          <w:rPr>
            <w:rFonts w:asciiTheme="majorHAnsi" w:hAnsiTheme="majorHAnsi" w:cstheme="majorHAnsi"/>
            <w:sz w:val="24"/>
            <w:szCs w:val="24"/>
          </w:rPr>
          <w:t xml:space="preserve">, T.J., and </w:t>
        </w:r>
        <w:proofErr w:type="spellStart"/>
        <w:r w:rsidRPr="00257BDA">
          <w:rPr>
            <w:rFonts w:asciiTheme="majorHAnsi" w:hAnsiTheme="majorHAnsi" w:cstheme="majorHAnsi"/>
            <w:sz w:val="24"/>
            <w:szCs w:val="24"/>
          </w:rPr>
          <w:t>Shafroth</w:t>
        </w:r>
        <w:proofErr w:type="spellEnd"/>
        <w:r w:rsidRPr="00257BDA">
          <w:rPr>
            <w:rFonts w:asciiTheme="majorHAnsi" w:hAnsiTheme="majorHAnsi" w:cstheme="majorHAnsi"/>
            <w:sz w:val="24"/>
            <w:szCs w:val="24"/>
          </w:rPr>
          <w:t xml:space="preserve">, P.B., 2015, Large-scale dam removal on the Elwha River, Washington, USA: River channel and floodplain geomorphic change: Geomorphology, v. 228, p. 765–786, </w:t>
        </w:r>
        <w:proofErr w:type="spellStart"/>
        <w:r w:rsidRPr="00257BDA">
          <w:rPr>
            <w:rFonts w:asciiTheme="majorHAnsi" w:hAnsiTheme="majorHAnsi" w:cstheme="majorHAnsi"/>
            <w:sz w:val="24"/>
            <w:szCs w:val="24"/>
          </w:rPr>
          <w:t>doi</w:t>
        </w:r>
        <w:proofErr w:type="spellEnd"/>
        <w:r w:rsidRPr="00257BDA">
          <w:rPr>
            <w:rFonts w:asciiTheme="majorHAnsi" w:hAnsiTheme="majorHAnsi" w:cstheme="majorHAnsi"/>
            <w:sz w:val="24"/>
            <w:szCs w:val="24"/>
          </w:rPr>
          <w:t>: 10.1016/j.geomorph.2014.08.028.</w:t>
        </w:r>
      </w:ins>
    </w:p>
    <w:p w14:paraId="55417A25" w14:textId="77777777" w:rsid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Franklin, S.E. and </w:t>
      </w:r>
      <w:proofErr w:type="spellStart"/>
      <w:r w:rsidRPr="00F02D0C">
        <w:rPr>
          <w:rFonts w:asciiTheme="majorHAnsi" w:hAnsiTheme="majorHAnsi" w:cstheme="majorHAnsi"/>
          <w:sz w:val="24"/>
          <w:szCs w:val="24"/>
        </w:rPr>
        <w:t>Wulder</w:t>
      </w:r>
      <w:proofErr w:type="spellEnd"/>
      <w:r w:rsidRPr="00F02D0C">
        <w:rPr>
          <w:rFonts w:asciiTheme="majorHAnsi" w:hAnsiTheme="majorHAnsi" w:cstheme="majorHAnsi"/>
          <w:sz w:val="24"/>
          <w:szCs w:val="24"/>
        </w:rPr>
        <w:t>, M.A., 2002. Remote sensing methods in medium spatial resolution satellite data land cover classification of large areas. Progress in Physical Geography, 26(2), pp.173-205.</w:t>
      </w:r>
    </w:p>
    <w:p w14:paraId="72686B01" w14:textId="3AF2CE5F" w:rsidR="001A3398" w:rsidRPr="00F02D0C" w:rsidRDefault="00F02D0C" w:rsidP="00F02D0C">
      <w:pPr>
        <w:pStyle w:val="ListParagraph"/>
        <w:numPr>
          <w:ilvl w:val="0"/>
          <w:numId w:val="2"/>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A. </w:t>
      </w:r>
      <w:r w:rsidR="001A3398" w:rsidRPr="00F02D0C">
        <w:rPr>
          <w:rFonts w:asciiTheme="majorHAnsi" w:hAnsiTheme="majorHAnsi" w:cstheme="majorHAnsi"/>
          <w:sz w:val="24"/>
          <w:szCs w:val="24"/>
        </w:rPr>
        <w:t>Garcia-Garcia, S. Orts-</w:t>
      </w:r>
      <w:proofErr w:type="spellStart"/>
      <w:r w:rsidR="001A3398" w:rsidRPr="00F02D0C">
        <w:rPr>
          <w:rFonts w:asciiTheme="majorHAnsi" w:hAnsiTheme="majorHAnsi" w:cstheme="majorHAnsi"/>
          <w:sz w:val="24"/>
          <w:szCs w:val="24"/>
        </w:rPr>
        <w:t>Escolano</w:t>
      </w:r>
      <w:proofErr w:type="spellEnd"/>
      <w:r w:rsidR="001A3398" w:rsidRPr="00F02D0C">
        <w:rPr>
          <w:rFonts w:asciiTheme="majorHAnsi" w:hAnsiTheme="majorHAnsi" w:cstheme="majorHAnsi"/>
          <w:sz w:val="24"/>
          <w:szCs w:val="24"/>
        </w:rPr>
        <w:t xml:space="preserve">, S. </w:t>
      </w:r>
      <w:proofErr w:type="spellStart"/>
      <w:r w:rsidR="001A3398" w:rsidRPr="00F02D0C">
        <w:rPr>
          <w:rFonts w:asciiTheme="majorHAnsi" w:hAnsiTheme="majorHAnsi" w:cstheme="majorHAnsi"/>
          <w:sz w:val="24"/>
          <w:szCs w:val="24"/>
        </w:rPr>
        <w:t>Oprea</w:t>
      </w:r>
      <w:proofErr w:type="spellEnd"/>
      <w:r w:rsidR="001A3398" w:rsidRPr="00F02D0C">
        <w:rPr>
          <w:rFonts w:asciiTheme="majorHAnsi" w:hAnsiTheme="majorHAnsi" w:cstheme="majorHAnsi"/>
          <w:sz w:val="24"/>
          <w:szCs w:val="24"/>
        </w:rPr>
        <w:t xml:space="preserve">, V. </w:t>
      </w:r>
      <w:proofErr w:type="spellStart"/>
      <w:r w:rsidR="001A3398" w:rsidRPr="00F02D0C">
        <w:rPr>
          <w:rFonts w:asciiTheme="majorHAnsi" w:hAnsiTheme="majorHAnsi" w:cstheme="majorHAnsi"/>
          <w:sz w:val="24"/>
          <w:szCs w:val="24"/>
        </w:rPr>
        <w:t>Villena</w:t>
      </w:r>
      <w:proofErr w:type="spellEnd"/>
      <w:r w:rsidR="001A3398" w:rsidRPr="00F02D0C">
        <w:rPr>
          <w:rFonts w:asciiTheme="majorHAnsi" w:hAnsiTheme="majorHAnsi" w:cstheme="majorHAnsi"/>
          <w:sz w:val="24"/>
          <w:szCs w:val="24"/>
        </w:rPr>
        <w:t xml:space="preserve">-Martinez, and J. Garcia-Rodriguez. A review on deep learning techniques applied to semantic segmentation. </w:t>
      </w:r>
      <w:proofErr w:type="spellStart"/>
      <w:r w:rsidR="001A3398" w:rsidRPr="00F02D0C">
        <w:rPr>
          <w:rFonts w:asciiTheme="majorHAnsi" w:hAnsiTheme="majorHAnsi" w:cstheme="majorHAnsi"/>
          <w:sz w:val="24"/>
          <w:szCs w:val="24"/>
        </w:rPr>
        <w:t>arXiv</w:t>
      </w:r>
      <w:proofErr w:type="spellEnd"/>
      <w:r w:rsidR="001A3398" w:rsidRPr="00F02D0C">
        <w:rPr>
          <w:rFonts w:asciiTheme="majorHAnsi" w:hAnsiTheme="majorHAnsi" w:cstheme="majorHAnsi"/>
          <w:sz w:val="24"/>
          <w:szCs w:val="24"/>
        </w:rPr>
        <w:t xml:space="preserve"> preprint arXiv:1704.06857, 2017.</w:t>
      </w:r>
    </w:p>
    <w:p w14:paraId="3DB58E0A" w14:textId="28B72488" w:rsidR="003D25E7" w:rsidRPr="00F02D0C" w:rsidRDefault="003D25E7"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Goodfellow</w:t>
      </w:r>
      <w:proofErr w:type="spellEnd"/>
      <w:r w:rsidRPr="00F02D0C">
        <w:rPr>
          <w:rFonts w:asciiTheme="majorHAnsi" w:hAnsiTheme="majorHAnsi" w:cstheme="majorHAnsi"/>
          <w:sz w:val="24"/>
          <w:szCs w:val="24"/>
        </w:rPr>
        <w:t xml:space="preserve">, I., </w:t>
      </w:r>
      <w:proofErr w:type="spellStart"/>
      <w:r w:rsidRPr="00F02D0C">
        <w:rPr>
          <w:rFonts w:asciiTheme="majorHAnsi" w:hAnsiTheme="majorHAnsi" w:cstheme="majorHAnsi"/>
          <w:sz w:val="24"/>
          <w:szCs w:val="24"/>
        </w:rPr>
        <w:t>Bengio</w:t>
      </w:r>
      <w:proofErr w:type="spellEnd"/>
      <w:r w:rsidRPr="00F02D0C">
        <w:rPr>
          <w:rFonts w:asciiTheme="majorHAnsi" w:hAnsiTheme="majorHAnsi" w:cstheme="majorHAnsi"/>
          <w:sz w:val="24"/>
          <w:szCs w:val="24"/>
        </w:rPr>
        <w:t xml:space="preserve">, Y., </w:t>
      </w:r>
      <w:proofErr w:type="spellStart"/>
      <w:r w:rsidRPr="00F02D0C">
        <w:rPr>
          <w:rFonts w:asciiTheme="majorHAnsi" w:hAnsiTheme="majorHAnsi" w:cstheme="majorHAnsi"/>
          <w:sz w:val="24"/>
          <w:szCs w:val="24"/>
        </w:rPr>
        <w:t>Courville</w:t>
      </w:r>
      <w:proofErr w:type="spellEnd"/>
      <w:r w:rsidRPr="00F02D0C">
        <w:rPr>
          <w:rFonts w:asciiTheme="majorHAnsi" w:hAnsiTheme="majorHAnsi" w:cstheme="majorHAnsi"/>
          <w:sz w:val="24"/>
          <w:szCs w:val="24"/>
        </w:rPr>
        <w:t xml:space="preserve">, A. and </w:t>
      </w:r>
      <w:proofErr w:type="spellStart"/>
      <w:r w:rsidRPr="00F02D0C">
        <w:rPr>
          <w:rFonts w:asciiTheme="majorHAnsi" w:hAnsiTheme="majorHAnsi" w:cstheme="majorHAnsi"/>
          <w:sz w:val="24"/>
          <w:szCs w:val="24"/>
        </w:rPr>
        <w:t>Bengio</w:t>
      </w:r>
      <w:proofErr w:type="spellEnd"/>
      <w:r w:rsidRPr="00F02D0C">
        <w:rPr>
          <w:rFonts w:asciiTheme="majorHAnsi" w:hAnsiTheme="majorHAnsi" w:cstheme="majorHAnsi"/>
          <w:sz w:val="24"/>
          <w:szCs w:val="24"/>
        </w:rPr>
        <w:t>, Y., 2016. Deep learning (Vol. 1). Cambridge: MIT press.</w:t>
      </w:r>
    </w:p>
    <w:p w14:paraId="125608D6" w14:textId="2C82883A"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Grams, P.E., </w:t>
      </w:r>
      <w:proofErr w:type="spellStart"/>
      <w:r w:rsidRPr="00F02D0C">
        <w:rPr>
          <w:rFonts w:asciiTheme="majorHAnsi" w:hAnsiTheme="majorHAnsi" w:cstheme="majorHAnsi"/>
          <w:sz w:val="24"/>
          <w:szCs w:val="24"/>
        </w:rPr>
        <w:t>Tusso</w:t>
      </w:r>
      <w:proofErr w:type="spellEnd"/>
      <w:r w:rsidRPr="00F02D0C">
        <w:rPr>
          <w:rFonts w:asciiTheme="majorHAnsi" w:hAnsiTheme="majorHAnsi" w:cstheme="majorHAnsi"/>
          <w:sz w:val="24"/>
          <w:szCs w:val="24"/>
        </w:rPr>
        <w:t xml:space="preserve">, R.B. and </w:t>
      </w:r>
      <w:proofErr w:type="spellStart"/>
      <w:r w:rsidRPr="00F02D0C">
        <w:rPr>
          <w:rFonts w:asciiTheme="majorHAnsi" w:hAnsiTheme="majorHAnsi" w:cstheme="majorHAnsi"/>
          <w:sz w:val="24"/>
          <w:szCs w:val="24"/>
        </w:rPr>
        <w:t>Buscombe</w:t>
      </w:r>
      <w:proofErr w:type="spellEnd"/>
      <w:r w:rsidRPr="00F02D0C">
        <w:rPr>
          <w:rFonts w:asciiTheme="majorHAnsi" w:hAnsiTheme="majorHAnsi" w:cstheme="majorHAnsi"/>
          <w:sz w:val="24"/>
          <w:szCs w:val="24"/>
        </w:rPr>
        <w:t>, D., 2018. Automated remote cameras for monitoring alluvial sandbars on the Colorado River in Grand Canyon, Arizona (No. 2018-1019). US Geological Survey Open File Report.</w:t>
      </w:r>
    </w:p>
    <w:p w14:paraId="26B0ECB1" w14:textId="40558B3E"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He, K., Zhang, X., Ren, S. and Sun, J., 2016. Deep residual learning for image recognition. In Proceedings of the IEEE conference on computer vision and pattern recognition (pp. 770-778).</w:t>
      </w:r>
    </w:p>
    <w:p w14:paraId="2CCBAD1B" w14:textId="1C16D5C8" w:rsidR="0069459A" w:rsidRPr="00F02D0C" w:rsidRDefault="0069459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Holman, R.A., Stanley, J., 2007. The history and technical capabilities of Argus. Coastal engineering 54, 477–491.</w:t>
      </w:r>
    </w:p>
    <w:p w14:paraId="73BE0B4F" w14:textId="34C17B42" w:rsidR="0069459A" w:rsidRPr="00F02D0C" w:rsidRDefault="0069459A"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Hoonhout</w:t>
      </w:r>
      <w:proofErr w:type="spellEnd"/>
      <w:r w:rsidRPr="00F02D0C">
        <w:rPr>
          <w:rFonts w:asciiTheme="majorHAnsi" w:hAnsiTheme="majorHAnsi" w:cstheme="majorHAnsi"/>
          <w:sz w:val="24"/>
          <w:szCs w:val="24"/>
        </w:rPr>
        <w:t xml:space="preserve">, B., </w:t>
      </w:r>
      <w:proofErr w:type="spellStart"/>
      <w:r w:rsidRPr="00F02D0C">
        <w:rPr>
          <w:rFonts w:asciiTheme="majorHAnsi" w:hAnsiTheme="majorHAnsi" w:cstheme="majorHAnsi"/>
          <w:sz w:val="24"/>
          <w:szCs w:val="24"/>
        </w:rPr>
        <w:t>Radermacher</w:t>
      </w:r>
      <w:proofErr w:type="spellEnd"/>
      <w:r w:rsidRPr="00F02D0C">
        <w:rPr>
          <w:rFonts w:asciiTheme="majorHAnsi" w:hAnsiTheme="majorHAnsi" w:cstheme="majorHAnsi"/>
          <w:sz w:val="24"/>
          <w:szCs w:val="24"/>
        </w:rPr>
        <w:t xml:space="preserve">, M., </w:t>
      </w:r>
      <w:proofErr w:type="spellStart"/>
      <w:r w:rsidRPr="00F02D0C">
        <w:rPr>
          <w:rFonts w:asciiTheme="majorHAnsi" w:hAnsiTheme="majorHAnsi" w:cstheme="majorHAnsi"/>
          <w:sz w:val="24"/>
          <w:szCs w:val="24"/>
        </w:rPr>
        <w:t>Baart</w:t>
      </w:r>
      <w:proofErr w:type="spellEnd"/>
      <w:r w:rsidRPr="00F02D0C">
        <w:rPr>
          <w:rFonts w:asciiTheme="majorHAnsi" w:hAnsiTheme="majorHAnsi" w:cstheme="majorHAnsi"/>
          <w:sz w:val="24"/>
          <w:szCs w:val="24"/>
        </w:rPr>
        <w:t xml:space="preserve">, F., Van der </w:t>
      </w:r>
      <w:proofErr w:type="spellStart"/>
      <w:r w:rsidRPr="00F02D0C">
        <w:rPr>
          <w:rFonts w:asciiTheme="majorHAnsi" w:hAnsiTheme="majorHAnsi" w:cstheme="majorHAnsi"/>
          <w:sz w:val="24"/>
          <w:szCs w:val="24"/>
        </w:rPr>
        <w:t>Maaten</w:t>
      </w:r>
      <w:proofErr w:type="spellEnd"/>
      <w:r w:rsidRPr="00F02D0C">
        <w:rPr>
          <w:rFonts w:asciiTheme="majorHAnsi" w:hAnsiTheme="majorHAnsi" w:cstheme="majorHAnsi"/>
          <w:sz w:val="24"/>
          <w:szCs w:val="24"/>
        </w:rPr>
        <w:t>, L., 2015. A</w:t>
      </w:r>
      <w:r w:rsidR="00711985" w:rsidRPr="00F02D0C">
        <w:rPr>
          <w:rFonts w:asciiTheme="majorHAnsi" w:hAnsiTheme="majorHAnsi" w:cstheme="majorHAnsi"/>
          <w:sz w:val="24"/>
          <w:szCs w:val="24"/>
        </w:rPr>
        <w:t xml:space="preserve">n automated method for semantic </w:t>
      </w:r>
      <w:r w:rsidRPr="00F02D0C">
        <w:rPr>
          <w:rFonts w:asciiTheme="majorHAnsi" w:hAnsiTheme="majorHAnsi" w:cstheme="majorHAnsi"/>
          <w:sz w:val="24"/>
          <w:szCs w:val="24"/>
        </w:rPr>
        <w:t>classiﬁcation of regions in coastal images. Coastal Engineering 105, 1–12.</w:t>
      </w:r>
    </w:p>
    <w:p w14:paraId="623B689A" w14:textId="619BB0C3"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Howard, A.G., Zhu, M., Chen, B., </w:t>
      </w:r>
      <w:proofErr w:type="spellStart"/>
      <w:r w:rsidRPr="00F02D0C">
        <w:rPr>
          <w:rFonts w:asciiTheme="majorHAnsi" w:hAnsiTheme="majorHAnsi" w:cstheme="majorHAnsi"/>
          <w:sz w:val="24"/>
          <w:szCs w:val="24"/>
        </w:rPr>
        <w:t>Kalenichenko</w:t>
      </w:r>
      <w:proofErr w:type="spellEnd"/>
      <w:r w:rsidRPr="00F02D0C">
        <w:rPr>
          <w:rFonts w:asciiTheme="majorHAnsi" w:hAnsiTheme="majorHAnsi" w:cstheme="majorHAnsi"/>
          <w:sz w:val="24"/>
          <w:szCs w:val="24"/>
        </w:rPr>
        <w:t xml:space="preserve">, D., Wang, W., </w:t>
      </w:r>
      <w:proofErr w:type="spellStart"/>
      <w:r w:rsidRPr="00F02D0C">
        <w:rPr>
          <w:rFonts w:asciiTheme="majorHAnsi" w:hAnsiTheme="majorHAnsi" w:cstheme="majorHAnsi"/>
          <w:sz w:val="24"/>
          <w:szCs w:val="24"/>
        </w:rPr>
        <w:t>Weyand</w:t>
      </w:r>
      <w:proofErr w:type="spellEnd"/>
      <w:r w:rsidRPr="00F02D0C">
        <w:rPr>
          <w:rFonts w:asciiTheme="majorHAnsi" w:hAnsiTheme="majorHAnsi" w:cstheme="majorHAnsi"/>
          <w:sz w:val="24"/>
          <w:szCs w:val="24"/>
        </w:rPr>
        <w:t xml:space="preserve">, T., </w:t>
      </w:r>
      <w:proofErr w:type="spellStart"/>
      <w:r w:rsidRPr="00F02D0C">
        <w:rPr>
          <w:rFonts w:asciiTheme="majorHAnsi" w:hAnsiTheme="majorHAnsi" w:cstheme="majorHAnsi"/>
          <w:sz w:val="24"/>
          <w:szCs w:val="24"/>
        </w:rPr>
        <w:t>Andreetto</w:t>
      </w:r>
      <w:proofErr w:type="spellEnd"/>
      <w:r w:rsidRPr="00F02D0C">
        <w:rPr>
          <w:rFonts w:asciiTheme="majorHAnsi" w:hAnsiTheme="majorHAnsi" w:cstheme="majorHAnsi"/>
          <w:sz w:val="24"/>
          <w:szCs w:val="24"/>
        </w:rPr>
        <w:t xml:space="preserve">, M. and Adam, H., 2017. </w:t>
      </w:r>
      <w:proofErr w:type="spellStart"/>
      <w:r w:rsidRPr="00F02D0C">
        <w:rPr>
          <w:rFonts w:asciiTheme="majorHAnsi" w:hAnsiTheme="majorHAnsi" w:cstheme="majorHAnsi"/>
          <w:sz w:val="24"/>
          <w:szCs w:val="24"/>
        </w:rPr>
        <w:t>Mobilenets</w:t>
      </w:r>
      <w:proofErr w:type="spellEnd"/>
      <w:r w:rsidRPr="00F02D0C">
        <w:rPr>
          <w:rFonts w:asciiTheme="majorHAnsi" w:hAnsiTheme="majorHAnsi" w:cstheme="majorHAnsi"/>
          <w:sz w:val="24"/>
          <w:szCs w:val="24"/>
        </w:rPr>
        <w:t xml:space="preserve">: Efficient convolutional neural networks for mobile vision applications. </w:t>
      </w:r>
      <w:proofErr w:type="spellStart"/>
      <w:r w:rsidRPr="00F02D0C">
        <w:rPr>
          <w:rFonts w:asciiTheme="majorHAnsi" w:hAnsiTheme="majorHAnsi" w:cstheme="majorHAnsi"/>
          <w:sz w:val="24"/>
          <w:szCs w:val="24"/>
        </w:rPr>
        <w:t>arXiv</w:t>
      </w:r>
      <w:proofErr w:type="spellEnd"/>
      <w:r w:rsidRPr="00F02D0C">
        <w:rPr>
          <w:rFonts w:asciiTheme="majorHAnsi" w:hAnsiTheme="majorHAnsi" w:cstheme="majorHAnsi"/>
          <w:sz w:val="24"/>
          <w:szCs w:val="24"/>
        </w:rPr>
        <w:t xml:space="preserve"> preprint arXiv:1704.04861.</w:t>
      </w:r>
    </w:p>
    <w:p w14:paraId="2CD91D94" w14:textId="3DF0B1CB"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Hu, F., Xia, G.S., Hu, J. and Zhang, L., 2015. Transferring deep convolutional neural networks for the scene classification of high-resolution remote sensing imagery. Remote Sensing, 7(11), pp.14680-14707. 8-56.</w:t>
      </w:r>
    </w:p>
    <w:p w14:paraId="2ADDE7D2" w14:textId="77777777" w:rsidR="001A3398" w:rsidRPr="00F02D0C" w:rsidRDefault="001A3398"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P. </w:t>
      </w:r>
      <w:proofErr w:type="spellStart"/>
      <w:r w:rsidRPr="00F02D0C">
        <w:rPr>
          <w:rFonts w:asciiTheme="majorHAnsi" w:hAnsiTheme="majorHAnsi" w:cstheme="majorHAnsi"/>
          <w:sz w:val="24"/>
          <w:szCs w:val="24"/>
        </w:rPr>
        <w:t>Krahenbuhl</w:t>
      </w:r>
      <w:proofErr w:type="spellEnd"/>
      <w:r w:rsidRPr="00F02D0C">
        <w:rPr>
          <w:rFonts w:asciiTheme="majorHAnsi" w:hAnsiTheme="majorHAnsi" w:cstheme="majorHAnsi"/>
          <w:sz w:val="24"/>
          <w:szCs w:val="24"/>
        </w:rPr>
        <w:t xml:space="preserve">, and V. </w:t>
      </w:r>
      <w:proofErr w:type="spellStart"/>
      <w:r w:rsidRPr="00F02D0C">
        <w:rPr>
          <w:rFonts w:asciiTheme="majorHAnsi" w:hAnsiTheme="majorHAnsi" w:cstheme="majorHAnsi"/>
          <w:sz w:val="24"/>
          <w:szCs w:val="24"/>
        </w:rPr>
        <w:t>Koltun</w:t>
      </w:r>
      <w:proofErr w:type="spellEnd"/>
      <w:r w:rsidRPr="00F02D0C">
        <w:rPr>
          <w:rFonts w:asciiTheme="majorHAnsi" w:hAnsiTheme="majorHAnsi" w:cstheme="majorHAnsi"/>
          <w:sz w:val="24"/>
          <w:szCs w:val="24"/>
        </w:rPr>
        <w:t>. Efﬁcient inference in fully connected CRFs with Gaussian edge potentials. In Adv. Neur. In. (NIPS), Granada, Spain, pp. 109—117, Dec. 2011.</w:t>
      </w:r>
    </w:p>
    <w:p w14:paraId="1E1330D8" w14:textId="43329B45" w:rsidR="005C2B21" w:rsidRPr="00F02D0C" w:rsidRDefault="001A3398"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S. Kumar, and M. Hebert. Discriminative random ﬁelds. Int. J. </w:t>
      </w:r>
      <w:proofErr w:type="spellStart"/>
      <w:r w:rsidRPr="00F02D0C">
        <w:rPr>
          <w:rFonts w:asciiTheme="majorHAnsi" w:hAnsiTheme="majorHAnsi" w:cstheme="majorHAnsi"/>
          <w:sz w:val="24"/>
          <w:szCs w:val="24"/>
        </w:rPr>
        <w:t>Comput</w:t>
      </w:r>
      <w:proofErr w:type="spellEnd"/>
      <w:r w:rsidRPr="00F02D0C">
        <w:rPr>
          <w:rFonts w:asciiTheme="majorHAnsi" w:hAnsiTheme="majorHAnsi" w:cstheme="majorHAnsi"/>
          <w:sz w:val="24"/>
          <w:szCs w:val="24"/>
        </w:rPr>
        <w:t>. Vision, vol. 68, no. 2, pp. 179—201, Jun. 2006.</w:t>
      </w:r>
    </w:p>
    <w:p w14:paraId="077B8694" w14:textId="337A08AA"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J. Lafferty, A. McCallum, and F. Pereira. Conditional random ﬁelds: Probabilistic models for segmenting and labeling sequence data. Int. Conf. Mach. Learn. (ICML), Williamstown, USA, pp. 282—289, July 2001.</w:t>
      </w:r>
    </w:p>
    <w:p w14:paraId="6BAB3D18" w14:textId="6BA85595" w:rsidR="00B25DF3" w:rsidRPr="00F02D0C" w:rsidRDefault="00B25DF3"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M. </w:t>
      </w:r>
      <w:proofErr w:type="spellStart"/>
      <w:r w:rsidRPr="00F02D0C">
        <w:rPr>
          <w:rFonts w:asciiTheme="majorHAnsi" w:hAnsiTheme="majorHAnsi" w:cstheme="majorHAnsi"/>
          <w:sz w:val="24"/>
          <w:szCs w:val="24"/>
        </w:rPr>
        <w:t>Längkvist</w:t>
      </w:r>
      <w:proofErr w:type="spellEnd"/>
      <w:r w:rsidRPr="00F02D0C">
        <w:rPr>
          <w:rFonts w:asciiTheme="majorHAnsi" w:hAnsiTheme="majorHAnsi" w:cstheme="majorHAnsi"/>
          <w:sz w:val="24"/>
          <w:szCs w:val="24"/>
        </w:rPr>
        <w:t xml:space="preserve">, A. </w:t>
      </w:r>
      <w:proofErr w:type="spellStart"/>
      <w:r w:rsidRPr="00F02D0C">
        <w:rPr>
          <w:rFonts w:asciiTheme="majorHAnsi" w:hAnsiTheme="majorHAnsi" w:cstheme="majorHAnsi"/>
          <w:sz w:val="24"/>
          <w:szCs w:val="24"/>
        </w:rPr>
        <w:t>Kiselev</w:t>
      </w:r>
      <w:proofErr w:type="spellEnd"/>
      <w:r w:rsidRPr="00F02D0C">
        <w:rPr>
          <w:rFonts w:asciiTheme="majorHAnsi" w:hAnsiTheme="majorHAnsi" w:cstheme="majorHAnsi"/>
          <w:sz w:val="24"/>
          <w:szCs w:val="24"/>
        </w:rPr>
        <w:t xml:space="preserve">, M. </w:t>
      </w:r>
      <w:proofErr w:type="spellStart"/>
      <w:r w:rsidRPr="00F02D0C">
        <w:rPr>
          <w:rFonts w:asciiTheme="majorHAnsi" w:hAnsiTheme="majorHAnsi" w:cstheme="majorHAnsi"/>
          <w:sz w:val="24"/>
          <w:szCs w:val="24"/>
        </w:rPr>
        <w:t>Alirezaie</w:t>
      </w:r>
      <w:proofErr w:type="spellEnd"/>
      <w:r w:rsidRPr="00F02D0C">
        <w:rPr>
          <w:rFonts w:asciiTheme="majorHAnsi" w:hAnsiTheme="majorHAnsi" w:cstheme="majorHAnsi"/>
          <w:sz w:val="24"/>
          <w:szCs w:val="24"/>
        </w:rPr>
        <w:t xml:space="preserve">, and A. </w:t>
      </w:r>
      <w:proofErr w:type="spellStart"/>
      <w:r w:rsidRPr="00F02D0C">
        <w:rPr>
          <w:rFonts w:asciiTheme="majorHAnsi" w:hAnsiTheme="majorHAnsi" w:cstheme="majorHAnsi"/>
          <w:sz w:val="24"/>
          <w:szCs w:val="24"/>
        </w:rPr>
        <w:t>Loutfi</w:t>
      </w:r>
      <w:proofErr w:type="spellEnd"/>
      <w:r w:rsidRPr="00F02D0C">
        <w:rPr>
          <w:rFonts w:asciiTheme="majorHAnsi" w:hAnsiTheme="majorHAnsi" w:cstheme="majorHAnsi"/>
          <w:sz w:val="24"/>
          <w:szCs w:val="24"/>
        </w:rPr>
        <w:t xml:space="preserve">, “Classification and Segmentation of Satellite </w:t>
      </w:r>
      <w:proofErr w:type="spellStart"/>
      <w:r w:rsidRPr="00F02D0C">
        <w:rPr>
          <w:rFonts w:asciiTheme="majorHAnsi" w:hAnsiTheme="majorHAnsi" w:cstheme="majorHAnsi"/>
          <w:sz w:val="24"/>
          <w:szCs w:val="24"/>
        </w:rPr>
        <w:t>Orthoimagery</w:t>
      </w:r>
      <w:proofErr w:type="spellEnd"/>
      <w:r w:rsidRPr="00F02D0C">
        <w:rPr>
          <w:rFonts w:asciiTheme="majorHAnsi" w:hAnsiTheme="majorHAnsi" w:cstheme="majorHAnsi"/>
          <w:sz w:val="24"/>
          <w:szCs w:val="24"/>
        </w:rPr>
        <w:t xml:space="preserve"> Using Convolutional Neural Networks,” Remote Sensing, vol. 8, no. 4, pp. 329, 2016.</w:t>
      </w:r>
    </w:p>
    <w:p w14:paraId="43B97231" w14:textId="1DCBD12F" w:rsidR="007D20FD" w:rsidRPr="00F02D0C" w:rsidRDefault="007D20FD"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LeCun</w:t>
      </w:r>
      <w:proofErr w:type="spellEnd"/>
      <w:r w:rsidRPr="00F02D0C">
        <w:rPr>
          <w:rFonts w:asciiTheme="majorHAnsi" w:hAnsiTheme="majorHAnsi" w:cstheme="majorHAnsi"/>
          <w:sz w:val="24"/>
          <w:szCs w:val="24"/>
        </w:rPr>
        <w:t xml:space="preserve">, Y., </w:t>
      </w:r>
      <w:proofErr w:type="spellStart"/>
      <w:r w:rsidRPr="00F02D0C">
        <w:rPr>
          <w:rFonts w:asciiTheme="majorHAnsi" w:hAnsiTheme="majorHAnsi" w:cstheme="majorHAnsi"/>
          <w:sz w:val="24"/>
          <w:szCs w:val="24"/>
        </w:rPr>
        <w:t>Bengio</w:t>
      </w:r>
      <w:proofErr w:type="spellEnd"/>
      <w:r w:rsidRPr="00F02D0C">
        <w:rPr>
          <w:rFonts w:asciiTheme="majorHAnsi" w:hAnsiTheme="majorHAnsi" w:cstheme="majorHAnsi"/>
          <w:sz w:val="24"/>
          <w:szCs w:val="24"/>
        </w:rPr>
        <w:t>, Y. and Hinton, G., 2015. Deep learning. Nature, 521(7553), p.436.</w:t>
      </w:r>
    </w:p>
    <w:p w14:paraId="62806656" w14:textId="77777777" w:rsidR="007D20FD" w:rsidRPr="00F02D0C" w:rsidRDefault="007D20FD"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Litjens</w:t>
      </w:r>
      <w:proofErr w:type="spellEnd"/>
      <w:r w:rsidRPr="00F02D0C">
        <w:rPr>
          <w:rFonts w:asciiTheme="majorHAnsi" w:hAnsiTheme="majorHAnsi" w:cstheme="majorHAnsi"/>
          <w:sz w:val="24"/>
          <w:szCs w:val="24"/>
        </w:rPr>
        <w:t xml:space="preserve">, G., </w:t>
      </w:r>
      <w:proofErr w:type="spellStart"/>
      <w:r w:rsidRPr="00F02D0C">
        <w:rPr>
          <w:rFonts w:asciiTheme="majorHAnsi" w:hAnsiTheme="majorHAnsi" w:cstheme="majorHAnsi"/>
          <w:sz w:val="24"/>
          <w:szCs w:val="24"/>
        </w:rPr>
        <w:t>Kooi</w:t>
      </w:r>
      <w:proofErr w:type="spellEnd"/>
      <w:r w:rsidRPr="00F02D0C">
        <w:rPr>
          <w:rFonts w:asciiTheme="majorHAnsi" w:hAnsiTheme="majorHAnsi" w:cstheme="majorHAnsi"/>
          <w:sz w:val="24"/>
          <w:szCs w:val="24"/>
        </w:rPr>
        <w:t xml:space="preserve">, T., </w:t>
      </w:r>
      <w:proofErr w:type="spellStart"/>
      <w:r w:rsidRPr="00F02D0C">
        <w:rPr>
          <w:rFonts w:asciiTheme="majorHAnsi" w:hAnsiTheme="majorHAnsi" w:cstheme="majorHAnsi"/>
          <w:sz w:val="24"/>
          <w:szCs w:val="24"/>
        </w:rPr>
        <w:t>Bejnordi</w:t>
      </w:r>
      <w:proofErr w:type="spellEnd"/>
      <w:r w:rsidRPr="00F02D0C">
        <w:rPr>
          <w:rFonts w:asciiTheme="majorHAnsi" w:hAnsiTheme="majorHAnsi" w:cstheme="majorHAnsi"/>
          <w:sz w:val="24"/>
          <w:szCs w:val="24"/>
        </w:rPr>
        <w:t xml:space="preserve">, B.E., </w:t>
      </w:r>
      <w:proofErr w:type="spellStart"/>
      <w:r w:rsidRPr="00F02D0C">
        <w:rPr>
          <w:rFonts w:asciiTheme="majorHAnsi" w:hAnsiTheme="majorHAnsi" w:cstheme="majorHAnsi"/>
          <w:sz w:val="24"/>
          <w:szCs w:val="24"/>
        </w:rPr>
        <w:t>Setio</w:t>
      </w:r>
      <w:proofErr w:type="spellEnd"/>
      <w:r w:rsidRPr="00F02D0C">
        <w:rPr>
          <w:rFonts w:asciiTheme="majorHAnsi" w:hAnsiTheme="majorHAnsi" w:cstheme="majorHAnsi"/>
          <w:sz w:val="24"/>
          <w:szCs w:val="24"/>
        </w:rPr>
        <w:t xml:space="preserve">, A.A.A., </w:t>
      </w:r>
      <w:proofErr w:type="spellStart"/>
      <w:r w:rsidRPr="00F02D0C">
        <w:rPr>
          <w:rFonts w:asciiTheme="majorHAnsi" w:hAnsiTheme="majorHAnsi" w:cstheme="majorHAnsi"/>
          <w:sz w:val="24"/>
          <w:szCs w:val="24"/>
        </w:rPr>
        <w:t>Ciompi</w:t>
      </w:r>
      <w:proofErr w:type="spellEnd"/>
      <w:r w:rsidRPr="00F02D0C">
        <w:rPr>
          <w:rFonts w:asciiTheme="majorHAnsi" w:hAnsiTheme="majorHAnsi" w:cstheme="majorHAnsi"/>
          <w:sz w:val="24"/>
          <w:szCs w:val="24"/>
        </w:rPr>
        <w:t xml:space="preserve">, F., </w:t>
      </w:r>
      <w:proofErr w:type="spellStart"/>
      <w:r w:rsidRPr="00F02D0C">
        <w:rPr>
          <w:rFonts w:asciiTheme="majorHAnsi" w:hAnsiTheme="majorHAnsi" w:cstheme="majorHAnsi"/>
          <w:sz w:val="24"/>
          <w:szCs w:val="24"/>
        </w:rPr>
        <w:t>Ghafoorian</w:t>
      </w:r>
      <w:proofErr w:type="spellEnd"/>
      <w:r w:rsidRPr="00F02D0C">
        <w:rPr>
          <w:rFonts w:asciiTheme="majorHAnsi" w:hAnsiTheme="majorHAnsi" w:cstheme="majorHAnsi"/>
          <w:sz w:val="24"/>
          <w:szCs w:val="24"/>
        </w:rPr>
        <w:t xml:space="preserve">, M., van der </w:t>
      </w:r>
      <w:proofErr w:type="spellStart"/>
      <w:r w:rsidRPr="00F02D0C">
        <w:rPr>
          <w:rFonts w:asciiTheme="majorHAnsi" w:hAnsiTheme="majorHAnsi" w:cstheme="majorHAnsi"/>
          <w:sz w:val="24"/>
          <w:szCs w:val="24"/>
        </w:rPr>
        <w:t>Laak</w:t>
      </w:r>
      <w:proofErr w:type="spellEnd"/>
      <w:r w:rsidRPr="00F02D0C">
        <w:rPr>
          <w:rFonts w:asciiTheme="majorHAnsi" w:hAnsiTheme="majorHAnsi" w:cstheme="majorHAnsi"/>
          <w:sz w:val="24"/>
          <w:szCs w:val="24"/>
        </w:rPr>
        <w:t xml:space="preserve">, J.A., van </w:t>
      </w:r>
      <w:proofErr w:type="spellStart"/>
      <w:r w:rsidRPr="00F02D0C">
        <w:rPr>
          <w:rFonts w:asciiTheme="majorHAnsi" w:hAnsiTheme="majorHAnsi" w:cstheme="majorHAnsi"/>
          <w:sz w:val="24"/>
          <w:szCs w:val="24"/>
        </w:rPr>
        <w:t>Ginneken</w:t>
      </w:r>
      <w:proofErr w:type="spellEnd"/>
      <w:r w:rsidRPr="00F02D0C">
        <w:rPr>
          <w:rFonts w:asciiTheme="majorHAnsi" w:hAnsiTheme="majorHAnsi" w:cstheme="majorHAnsi"/>
          <w:sz w:val="24"/>
          <w:szCs w:val="24"/>
        </w:rPr>
        <w:t>, B. and Sánchez, C.I., 2017. A survey on deep learning in medical image analysis. Medical image analysis, 42, pp.60-88.</w:t>
      </w:r>
    </w:p>
    <w:p w14:paraId="0C4C3455" w14:textId="0B1C04B1"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Liu, W., Wang, Z., Liu, X., Zeng, N., Liu, Y. and </w:t>
      </w:r>
      <w:proofErr w:type="spellStart"/>
      <w:r w:rsidRPr="00F02D0C">
        <w:rPr>
          <w:rFonts w:asciiTheme="majorHAnsi" w:hAnsiTheme="majorHAnsi" w:cstheme="majorHAnsi"/>
          <w:sz w:val="24"/>
          <w:szCs w:val="24"/>
        </w:rPr>
        <w:t>Alsaadi</w:t>
      </w:r>
      <w:proofErr w:type="spellEnd"/>
      <w:r w:rsidRPr="00F02D0C">
        <w:rPr>
          <w:rFonts w:asciiTheme="majorHAnsi" w:hAnsiTheme="majorHAnsi" w:cstheme="majorHAnsi"/>
          <w:sz w:val="24"/>
          <w:szCs w:val="24"/>
        </w:rPr>
        <w:t xml:space="preserve">, F.E., 2017. A survey of deep neural network architectures and their applications. </w:t>
      </w:r>
      <w:proofErr w:type="spellStart"/>
      <w:r w:rsidRPr="00F02D0C">
        <w:rPr>
          <w:rFonts w:asciiTheme="majorHAnsi" w:hAnsiTheme="majorHAnsi" w:cstheme="majorHAnsi"/>
          <w:sz w:val="24"/>
          <w:szCs w:val="24"/>
        </w:rPr>
        <w:t>Neurocomputing</w:t>
      </w:r>
      <w:proofErr w:type="spellEnd"/>
      <w:r w:rsidRPr="00F02D0C">
        <w:rPr>
          <w:rFonts w:asciiTheme="majorHAnsi" w:hAnsiTheme="majorHAnsi" w:cstheme="majorHAnsi"/>
          <w:sz w:val="24"/>
          <w:szCs w:val="24"/>
        </w:rPr>
        <w:t>, 234, pp.11-26.</w:t>
      </w:r>
    </w:p>
    <w:p w14:paraId="34B21706" w14:textId="7621BFD2"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Long, J., </w:t>
      </w:r>
      <w:proofErr w:type="spellStart"/>
      <w:r w:rsidRPr="00F02D0C">
        <w:rPr>
          <w:rFonts w:asciiTheme="majorHAnsi" w:hAnsiTheme="majorHAnsi" w:cstheme="majorHAnsi"/>
          <w:sz w:val="24"/>
          <w:szCs w:val="24"/>
        </w:rPr>
        <w:t>Shelhamer</w:t>
      </w:r>
      <w:proofErr w:type="spellEnd"/>
      <w:r w:rsidRPr="00F02D0C">
        <w:rPr>
          <w:rFonts w:asciiTheme="majorHAnsi" w:hAnsiTheme="majorHAnsi" w:cstheme="majorHAnsi"/>
          <w:sz w:val="24"/>
          <w:szCs w:val="24"/>
        </w:rPr>
        <w:t>, E. and Darrell, T., 2015. Fully convolutional networks for semantic segmentation. In Proceedings of the IEEE conference on computer vision and pattern recognition (pp. 3431-3440).</w:t>
      </w:r>
    </w:p>
    <w:p w14:paraId="4E1FDD2E" w14:textId="3E4BD186"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lastRenderedPageBreak/>
        <w:t>Lu, H., Fu, X., Liu, C., Li, L.G., He, Y.X. and Li, N.W., 2017. Cultivated land information extraction in UAV imagery based on deep convolutional neural network and transfer learning. Journal of Mountain Science, 14(4), pp.731-741.</w:t>
      </w:r>
    </w:p>
    <w:p w14:paraId="1CAC1DED" w14:textId="4CECAA67"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Ma, L., Li, M., Ma, X., Cheng, L., Du, P. and Liu, Y., 2017. A review of supervised object-based land-cover image classification. ISPRS Journal of Photogrammetry and Remote Sensing, 130, pp.277-293.</w:t>
      </w:r>
    </w:p>
    <w:p w14:paraId="2E5222C9" w14:textId="226A52A4" w:rsidR="007D20FD" w:rsidRPr="00F02D0C" w:rsidRDefault="007D20FD"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Maggiori</w:t>
      </w:r>
      <w:proofErr w:type="spellEnd"/>
      <w:r w:rsidRPr="00F02D0C">
        <w:rPr>
          <w:rFonts w:asciiTheme="majorHAnsi" w:hAnsiTheme="majorHAnsi" w:cstheme="majorHAnsi"/>
          <w:sz w:val="24"/>
          <w:szCs w:val="24"/>
        </w:rPr>
        <w:t xml:space="preserve">, E., </w:t>
      </w:r>
      <w:proofErr w:type="spellStart"/>
      <w:r w:rsidRPr="00F02D0C">
        <w:rPr>
          <w:rFonts w:asciiTheme="majorHAnsi" w:hAnsiTheme="majorHAnsi" w:cstheme="majorHAnsi"/>
          <w:sz w:val="24"/>
          <w:szCs w:val="24"/>
        </w:rPr>
        <w:t>Tarabalka</w:t>
      </w:r>
      <w:proofErr w:type="spellEnd"/>
      <w:r w:rsidRPr="00F02D0C">
        <w:rPr>
          <w:rFonts w:asciiTheme="majorHAnsi" w:hAnsiTheme="majorHAnsi" w:cstheme="majorHAnsi"/>
          <w:sz w:val="24"/>
          <w:szCs w:val="24"/>
        </w:rPr>
        <w:t xml:space="preserve">, Y., </w:t>
      </w:r>
      <w:proofErr w:type="spellStart"/>
      <w:r w:rsidRPr="00F02D0C">
        <w:rPr>
          <w:rFonts w:asciiTheme="majorHAnsi" w:hAnsiTheme="majorHAnsi" w:cstheme="majorHAnsi"/>
          <w:sz w:val="24"/>
          <w:szCs w:val="24"/>
        </w:rPr>
        <w:t>Charpiat</w:t>
      </w:r>
      <w:proofErr w:type="spellEnd"/>
      <w:r w:rsidRPr="00F02D0C">
        <w:rPr>
          <w:rFonts w:asciiTheme="majorHAnsi" w:hAnsiTheme="majorHAnsi" w:cstheme="majorHAnsi"/>
          <w:sz w:val="24"/>
          <w:szCs w:val="24"/>
        </w:rPr>
        <w:t xml:space="preserve">, G. and </w:t>
      </w:r>
      <w:proofErr w:type="spellStart"/>
      <w:r w:rsidRPr="00F02D0C">
        <w:rPr>
          <w:rFonts w:asciiTheme="majorHAnsi" w:hAnsiTheme="majorHAnsi" w:cstheme="majorHAnsi"/>
          <w:sz w:val="24"/>
          <w:szCs w:val="24"/>
        </w:rPr>
        <w:t>Alliez</w:t>
      </w:r>
      <w:proofErr w:type="spellEnd"/>
      <w:r w:rsidRPr="00F02D0C">
        <w:rPr>
          <w:rFonts w:asciiTheme="majorHAnsi" w:hAnsiTheme="majorHAnsi" w:cstheme="majorHAnsi"/>
          <w:sz w:val="24"/>
          <w:szCs w:val="24"/>
        </w:rPr>
        <w:t>, P., 2017. Convolutional neural networks for large-scale remote-sensing image classification. IEEE Transactions on Geoscience and Remote Sensing, 55(2), pp.645-657.</w:t>
      </w:r>
    </w:p>
    <w:p w14:paraId="63F11CBE" w14:textId="7BE4FE71" w:rsidR="004138D1" w:rsidRPr="00F02D0C" w:rsidRDefault="004138D1"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D. </w:t>
      </w:r>
      <w:proofErr w:type="spellStart"/>
      <w:r w:rsidRPr="00F02D0C">
        <w:rPr>
          <w:rFonts w:asciiTheme="majorHAnsi" w:hAnsiTheme="majorHAnsi" w:cstheme="majorHAnsi"/>
          <w:sz w:val="24"/>
          <w:szCs w:val="24"/>
        </w:rPr>
        <w:t>Marmanis</w:t>
      </w:r>
      <w:proofErr w:type="spellEnd"/>
      <w:r w:rsidRPr="00F02D0C">
        <w:rPr>
          <w:rFonts w:asciiTheme="majorHAnsi" w:hAnsiTheme="majorHAnsi" w:cstheme="majorHAnsi"/>
          <w:sz w:val="24"/>
          <w:szCs w:val="24"/>
        </w:rPr>
        <w:t xml:space="preserve">, M. </w:t>
      </w:r>
      <w:proofErr w:type="spellStart"/>
      <w:r w:rsidRPr="00F02D0C">
        <w:rPr>
          <w:rFonts w:asciiTheme="majorHAnsi" w:hAnsiTheme="majorHAnsi" w:cstheme="majorHAnsi"/>
          <w:sz w:val="24"/>
          <w:szCs w:val="24"/>
        </w:rPr>
        <w:t>Datcu</w:t>
      </w:r>
      <w:proofErr w:type="spellEnd"/>
      <w:r w:rsidRPr="00F02D0C">
        <w:rPr>
          <w:rFonts w:asciiTheme="majorHAnsi" w:hAnsiTheme="majorHAnsi" w:cstheme="majorHAnsi"/>
          <w:sz w:val="24"/>
          <w:szCs w:val="24"/>
        </w:rPr>
        <w:t xml:space="preserve">, T. </w:t>
      </w:r>
      <w:proofErr w:type="spellStart"/>
      <w:r w:rsidRPr="00F02D0C">
        <w:rPr>
          <w:rFonts w:asciiTheme="majorHAnsi" w:hAnsiTheme="majorHAnsi" w:cstheme="majorHAnsi"/>
          <w:sz w:val="24"/>
          <w:szCs w:val="24"/>
        </w:rPr>
        <w:t>Esch</w:t>
      </w:r>
      <w:proofErr w:type="spellEnd"/>
      <w:r w:rsidRPr="00F02D0C">
        <w:rPr>
          <w:rFonts w:asciiTheme="majorHAnsi" w:hAnsiTheme="majorHAnsi" w:cstheme="majorHAnsi"/>
          <w:sz w:val="24"/>
          <w:szCs w:val="24"/>
        </w:rPr>
        <w:t xml:space="preserve">, and U. </w:t>
      </w:r>
      <w:proofErr w:type="spellStart"/>
      <w:r w:rsidRPr="00F02D0C">
        <w:rPr>
          <w:rFonts w:asciiTheme="majorHAnsi" w:hAnsiTheme="majorHAnsi" w:cstheme="majorHAnsi"/>
          <w:sz w:val="24"/>
          <w:szCs w:val="24"/>
        </w:rPr>
        <w:t>Stilla</w:t>
      </w:r>
      <w:proofErr w:type="spellEnd"/>
      <w:r w:rsidRPr="00F02D0C">
        <w:rPr>
          <w:rFonts w:asciiTheme="majorHAnsi" w:hAnsiTheme="majorHAnsi" w:cstheme="majorHAnsi"/>
          <w:sz w:val="24"/>
          <w:szCs w:val="24"/>
        </w:rPr>
        <w:t xml:space="preserve">, “Deep Learning Earth Observation Classification Using ImageNet </w:t>
      </w:r>
      <w:proofErr w:type="spellStart"/>
      <w:r w:rsidRPr="00F02D0C">
        <w:rPr>
          <w:rFonts w:asciiTheme="majorHAnsi" w:hAnsiTheme="majorHAnsi" w:cstheme="majorHAnsi"/>
          <w:sz w:val="24"/>
          <w:szCs w:val="24"/>
        </w:rPr>
        <w:t>Pretrained</w:t>
      </w:r>
      <w:proofErr w:type="spellEnd"/>
      <w:r w:rsidRPr="00F02D0C">
        <w:rPr>
          <w:rFonts w:asciiTheme="majorHAnsi" w:hAnsiTheme="majorHAnsi" w:cstheme="majorHAnsi"/>
          <w:sz w:val="24"/>
          <w:szCs w:val="24"/>
        </w:rPr>
        <w:t xml:space="preserve"> Networks,” IEEE </w:t>
      </w:r>
      <w:proofErr w:type="spellStart"/>
      <w:r w:rsidRPr="00F02D0C">
        <w:rPr>
          <w:rFonts w:asciiTheme="majorHAnsi" w:hAnsiTheme="majorHAnsi" w:cstheme="majorHAnsi"/>
          <w:sz w:val="24"/>
          <w:szCs w:val="24"/>
        </w:rPr>
        <w:t>Geosci</w:t>
      </w:r>
      <w:proofErr w:type="spellEnd"/>
      <w:r w:rsidRPr="00F02D0C">
        <w:rPr>
          <w:rFonts w:asciiTheme="majorHAnsi" w:hAnsiTheme="majorHAnsi" w:cstheme="majorHAnsi"/>
          <w:sz w:val="24"/>
          <w:szCs w:val="24"/>
        </w:rPr>
        <w:t>. Remote Sens. Lett., vol. 13, no. 1, pp. 105-109, 2016.</w:t>
      </w:r>
    </w:p>
    <w:p w14:paraId="3F4F00FB" w14:textId="6CAFD27D"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Mulder, V.L., De Bruin, S., </w:t>
      </w:r>
      <w:proofErr w:type="spellStart"/>
      <w:r w:rsidRPr="00F02D0C">
        <w:rPr>
          <w:rFonts w:asciiTheme="majorHAnsi" w:hAnsiTheme="majorHAnsi" w:cstheme="majorHAnsi"/>
          <w:sz w:val="24"/>
          <w:szCs w:val="24"/>
        </w:rPr>
        <w:t>Schaepman</w:t>
      </w:r>
      <w:proofErr w:type="spellEnd"/>
      <w:r w:rsidRPr="00F02D0C">
        <w:rPr>
          <w:rFonts w:asciiTheme="majorHAnsi" w:hAnsiTheme="majorHAnsi" w:cstheme="majorHAnsi"/>
          <w:sz w:val="24"/>
          <w:szCs w:val="24"/>
        </w:rPr>
        <w:t xml:space="preserve">, M.E. and </w:t>
      </w:r>
      <w:proofErr w:type="spellStart"/>
      <w:r w:rsidRPr="00F02D0C">
        <w:rPr>
          <w:rFonts w:asciiTheme="majorHAnsi" w:hAnsiTheme="majorHAnsi" w:cstheme="majorHAnsi"/>
          <w:sz w:val="24"/>
          <w:szCs w:val="24"/>
        </w:rPr>
        <w:t>Mayr</w:t>
      </w:r>
      <w:proofErr w:type="spellEnd"/>
      <w:r w:rsidRPr="00F02D0C">
        <w:rPr>
          <w:rFonts w:asciiTheme="majorHAnsi" w:hAnsiTheme="majorHAnsi" w:cstheme="majorHAnsi"/>
          <w:sz w:val="24"/>
          <w:szCs w:val="24"/>
        </w:rPr>
        <w:t xml:space="preserve">, T.R., 2011. The use of remote sensing in soil and terrain mapping—A review. </w:t>
      </w:r>
      <w:proofErr w:type="spellStart"/>
      <w:r w:rsidRPr="00F02D0C">
        <w:rPr>
          <w:rFonts w:asciiTheme="majorHAnsi" w:hAnsiTheme="majorHAnsi" w:cstheme="majorHAnsi"/>
          <w:sz w:val="24"/>
          <w:szCs w:val="24"/>
        </w:rPr>
        <w:t>Geoderma</w:t>
      </w:r>
      <w:proofErr w:type="spellEnd"/>
      <w:r w:rsidRPr="00F02D0C">
        <w:rPr>
          <w:rFonts w:asciiTheme="majorHAnsi" w:hAnsiTheme="majorHAnsi" w:cstheme="majorHAnsi"/>
          <w:sz w:val="24"/>
          <w:szCs w:val="24"/>
        </w:rPr>
        <w:t>, 162(1-2), pp.1-19.</w:t>
      </w:r>
    </w:p>
    <w:p w14:paraId="302AFBB9" w14:textId="49789EDA"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O’Connor, J., Smith, M.J. and James, M.R., 2017. Cameras and settings for aerial surveys in the geosciences: </w:t>
      </w:r>
      <w:proofErr w:type="spellStart"/>
      <w:r w:rsidRPr="00F02D0C">
        <w:rPr>
          <w:rFonts w:asciiTheme="majorHAnsi" w:hAnsiTheme="majorHAnsi" w:cstheme="majorHAnsi"/>
          <w:sz w:val="24"/>
          <w:szCs w:val="24"/>
        </w:rPr>
        <w:t>Optimising</w:t>
      </w:r>
      <w:proofErr w:type="spellEnd"/>
      <w:r w:rsidRPr="00F02D0C">
        <w:rPr>
          <w:rFonts w:asciiTheme="majorHAnsi" w:hAnsiTheme="majorHAnsi" w:cstheme="majorHAnsi"/>
          <w:sz w:val="24"/>
          <w:szCs w:val="24"/>
        </w:rPr>
        <w:t xml:space="preserve"> image data. Progress in Physical Geography, 41(3), pp.325-344.</w:t>
      </w:r>
    </w:p>
    <w:p w14:paraId="3372F381" w14:textId="1346AAD7"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Palafox, L.F., Hamilton, C.W., </w:t>
      </w:r>
      <w:proofErr w:type="spellStart"/>
      <w:r w:rsidRPr="00F02D0C">
        <w:rPr>
          <w:rFonts w:asciiTheme="majorHAnsi" w:hAnsiTheme="majorHAnsi" w:cstheme="majorHAnsi"/>
          <w:sz w:val="24"/>
          <w:szCs w:val="24"/>
        </w:rPr>
        <w:t>Scheidt</w:t>
      </w:r>
      <w:proofErr w:type="spellEnd"/>
      <w:r w:rsidRPr="00F02D0C">
        <w:rPr>
          <w:rFonts w:asciiTheme="majorHAnsi" w:hAnsiTheme="majorHAnsi" w:cstheme="majorHAnsi"/>
          <w:sz w:val="24"/>
          <w:szCs w:val="24"/>
        </w:rPr>
        <w:t xml:space="preserve">, S.P. and Alvarez, A.M., 2017. Automated detection of geological landforms on Mars using Convolutional Neural Networks. Computers &amp; geosciences, 101, pp.4 </w:t>
      </w:r>
    </w:p>
    <w:p w14:paraId="00650384" w14:textId="77777777" w:rsidR="00257BDA" w:rsidRPr="00257BDA" w:rsidRDefault="00257BDA" w:rsidP="00257BDA">
      <w:pPr>
        <w:pStyle w:val="ListParagraph"/>
        <w:numPr>
          <w:ilvl w:val="0"/>
          <w:numId w:val="2"/>
        </w:numPr>
        <w:jc w:val="both"/>
        <w:rPr>
          <w:ins w:id="250" w:author="Ritchie, Andrew C. [3]" w:date="2018-05-29T13:03:00Z"/>
          <w:rFonts w:asciiTheme="majorHAnsi" w:hAnsiTheme="majorHAnsi" w:cstheme="majorHAnsi"/>
          <w:sz w:val="24"/>
          <w:szCs w:val="24"/>
        </w:rPr>
      </w:pPr>
      <w:ins w:id="251" w:author="Ritchie, Andrew C. [3]" w:date="2018-05-29T13:03:00Z">
        <w:r w:rsidRPr="00257BDA">
          <w:rPr>
            <w:rFonts w:asciiTheme="majorHAnsi" w:hAnsiTheme="majorHAnsi" w:cstheme="majorHAnsi"/>
            <w:sz w:val="24"/>
            <w:szCs w:val="24"/>
          </w:rPr>
          <w:t xml:space="preserve">Randle, T.J., </w:t>
        </w:r>
        <w:proofErr w:type="spellStart"/>
        <w:r w:rsidRPr="00257BDA">
          <w:rPr>
            <w:rFonts w:asciiTheme="majorHAnsi" w:hAnsiTheme="majorHAnsi" w:cstheme="majorHAnsi"/>
            <w:sz w:val="24"/>
            <w:szCs w:val="24"/>
          </w:rPr>
          <w:t>Bountry</w:t>
        </w:r>
        <w:proofErr w:type="spellEnd"/>
        <w:r w:rsidRPr="00257BDA">
          <w:rPr>
            <w:rFonts w:asciiTheme="majorHAnsi" w:hAnsiTheme="majorHAnsi" w:cstheme="majorHAnsi"/>
            <w:sz w:val="24"/>
            <w:szCs w:val="24"/>
          </w:rPr>
          <w:t xml:space="preserve">, J.A., Ritchie, A., and </w:t>
        </w:r>
        <w:proofErr w:type="spellStart"/>
        <w:r w:rsidRPr="00257BDA">
          <w:rPr>
            <w:rFonts w:asciiTheme="majorHAnsi" w:hAnsiTheme="majorHAnsi" w:cstheme="majorHAnsi"/>
            <w:sz w:val="24"/>
            <w:szCs w:val="24"/>
          </w:rPr>
          <w:t>Wille</w:t>
        </w:r>
        <w:proofErr w:type="spellEnd"/>
        <w:r w:rsidRPr="00257BDA">
          <w:rPr>
            <w:rFonts w:asciiTheme="majorHAnsi" w:hAnsiTheme="majorHAnsi" w:cstheme="majorHAnsi"/>
            <w:sz w:val="24"/>
            <w:szCs w:val="24"/>
          </w:rPr>
          <w:t xml:space="preserve">, K., 2015, Large-scale dam removal on the Elwha River, Washington, USA: Erosion of reservoir sediment: Geomorphology, v. 246, p. 709–728, </w:t>
        </w:r>
        <w:proofErr w:type="spellStart"/>
        <w:r w:rsidRPr="00257BDA">
          <w:rPr>
            <w:rFonts w:asciiTheme="majorHAnsi" w:hAnsiTheme="majorHAnsi" w:cstheme="majorHAnsi"/>
            <w:sz w:val="24"/>
            <w:szCs w:val="24"/>
          </w:rPr>
          <w:t>doi</w:t>
        </w:r>
        <w:proofErr w:type="spellEnd"/>
        <w:r w:rsidRPr="00257BDA">
          <w:rPr>
            <w:rFonts w:asciiTheme="majorHAnsi" w:hAnsiTheme="majorHAnsi" w:cstheme="majorHAnsi"/>
            <w:sz w:val="24"/>
            <w:szCs w:val="24"/>
          </w:rPr>
          <w:t>: 10.1016/j.geomorph.2014.12.045.</w:t>
        </w:r>
      </w:ins>
    </w:p>
    <w:p w14:paraId="1914A365" w14:textId="537D57F8" w:rsidR="005C6623" w:rsidRPr="00F02D0C" w:rsidRDefault="005C6623"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Olga </w:t>
      </w:r>
      <w:proofErr w:type="spellStart"/>
      <w:r w:rsidRPr="00F02D0C">
        <w:rPr>
          <w:rFonts w:asciiTheme="majorHAnsi" w:hAnsiTheme="majorHAnsi" w:cstheme="majorHAnsi"/>
          <w:sz w:val="24"/>
          <w:szCs w:val="24"/>
        </w:rPr>
        <w:t>Russakovsky</w:t>
      </w:r>
      <w:proofErr w:type="spellEnd"/>
      <w:r w:rsidRPr="00F02D0C">
        <w:rPr>
          <w:rFonts w:asciiTheme="majorHAnsi" w:hAnsiTheme="majorHAnsi" w:cstheme="majorHAnsi"/>
          <w:sz w:val="24"/>
          <w:szCs w:val="24"/>
        </w:rPr>
        <w:t xml:space="preserve">*, </w:t>
      </w:r>
      <w:proofErr w:type="spellStart"/>
      <w:r w:rsidRPr="00F02D0C">
        <w:rPr>
          <w:rFonts w:asciiTheme="majorHAnsi" w:hAnsiTheme="majorHAnsi" w:cstheme="majorHAnsi"/>
          <w:sz w:val="24"/>
          <w:szCs w:val="24"/>
        </w:rPr>
        <w:t>Jia</w:t>
      </w:r>
      <w:proofErr w:type="spellEnd"/>
      <w:r w:rsidRPr="00F02D0C">
        <w:rPr>
          <w:rFonts w:asciiTheme="majorHAnsi" w:hAnsiTheme="majorHAnsi" w:cstheme="majorHAnsi"/>
          <w:sz w:val="24"/>
          <w:szCs w:val="24"/>
        </w:rPr>
        <w:t xml:space="preserve"> Deng*, </w:t>
      </w:r>
      <w:proofErr w:type="spellStart"/>
      <w:r w:rsidRPr="00F02D0C">
        <w:rPr>
          <w:rFonts w:asciiTheme="majorHAnsi" w:hAnsiTheme="majorHAnsi" w:cstheme="majorHAnsi"/>
          <w:sz w:val="24"/>
          <w:szCs w:val="24"/>
        </w:rPr>
        <w:t>Hao</w:t>
      </w:r>
      <w:proofErr w:type="spellEnd"/>
      <w:r w:rsidRPr="00F02D0C">
        <w:rPr>
          <w:rFonts w:asciiTheme="majorHAnsi" w:hAnsiTheme="majorHAnsi" w:cstheme="majorHAnsi"/>
          <w:sz w:val="24"/>
          <w:szCs w:val="24"/>
        </w:rPr>
        <w:t xml:space="preserve"> Su, Jonathan Krause, Sanjeev </w:t>
      </w:r>
      <w:proofErr w:type="spellStart"/>
      <w:r w:rsidRPr="00F02D0C">
        <w:rPr>
          <w:rFonts w:asciiTheme="majorHAnsi" w:hAnsiTheme="majorHAnsi" w:cstheme="majorHAnsi"/>
          <w:sz w:val="24"/>
          <w:szCs w:val="24"/>
        </w:rPr>
        <w:t>Satheesh</w:t>
      </w:r>
      <w:proofErr w:type="spellEnd"/>
      <w:r w:rsidRPr="00F02D0C">
        <w:rPr>
          <w:rFonts w:asciiTheme="majorHAnsi" w:hAnsiTheme="majorHAnsi" w:cstheme="majorHAnsi"/>
          <w:sz w:val="24"/>
          <w:szCs w:val="24"/>
        </w:rPr>
        <w:t xml:space="preserve">, Sean Ma, </w:t>
      </w:r>
      <w:proofErr w:type="spellStart"/>
      <w:r w:rsidRPr="00F02D0C">
        <w:rPr>
          <w:rFonts w:asciiTheme="majorHAnsi" w:hAnsiTheme="majorHAnsi" w:cstheme="majorHAnsi"/>
          <w:sz w:val="24"/>
          <w:szCs w:val="24"/>
        </w:rPr>
        <w:t>Zhiheng</w:t>
      </w:r>
      <w:proofErr w:type="spellEnd"/>
      <w:r w:rsidRPr="00F02D0C">
        <w:rPr>
          <w:rFonts w:asciiTheme="majorHAnsi" w:hAnsiTheme="majorHAnsi" w:cstheme="majorHAnsi"/>
          <w:sz w:val="24"/>
          <w:szCs w:val="24"/>
        </w:rPr>
        <w:t xml:space="preserve"> Huang, Andrej </w:t>
      </w:r>
      <w:proofErr w:type="spellStart"/>
      <w:r w:rsidRPr="00F02D0C">
        <w:rPr>
          <w:rFonts w:asciiTheme="majorHAnsi" w:hAnsiTheme="majorHAnsi" w:cstheme="majorHAnsi"/>
          <w:sz w:val="24"/>
          <w:szCs w:val="24"/>
        </w:rPr>
        <w:t>Karpathy</w:t>
      </w:r>
      <w:proofErr w:type="spellEnd"/>
      <w:r w:rsidRPr="00F02D0C">
        <w:rPr>
          <w:rFonts w:asciiTheme="majorHAnsi" w:hAnsiTheme="majorHAnsi" w:cstheme="majorHAnsi"/>
          <w:sz w:val="24"/>
          <w:szCs w:val="24"/>
        </w:rPr>
        <w:t xml:space="preserve">, Aditya Khosla, Michael Bernstein, Alexander C. Berg and Li </w:t>
      </w:r>
      <w:proofErr w:type="spellStart"/>
      <w:r w:rsidRPr="00F02D0C">
        <w:rPr>
          <w:rFonts w:asciiTheme="majorHAnsi" w:hAnsiTheme="majorHAnsi" w:cstheme="majorHAnsi"/>
          <w:sz w:val="24"/>
          <w:szCs w:val="24"/>
        </w:rPr>
        <w:t>Fei-Fei</w:t>
      </w:r>
      <w:proofErr w:type="spellEnd"/>
      <w:r w:rsidRPr="00F02D0C">
        <w:rPr>
          <w:rFonts w:asciiTheme="majorHAnsi" w:hAnsiTheme="majorHAnsi" w:cstheme="majorHAnsi"/>
          <w:sz w:val="24"/>
          <w:szCs w:val="24"/>
        </w:rPr>
        <w:t>. (* = equal contribution) ImageNet Large Scale Visual Recognition Challenge. IJCV, 2015.</w:t>
      </w:r>
    </w:p>
    <w:p w14:paraId="459ED3FE" w14:textId="32231433" w:rsidR="001A3398" w:rsidRPr="00F02D0C" w:rsidRDefault="009566A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Sandler, M., Howard, A., Zhu, M., </w:t>
      </w:r>
      <w:proofErr w:type="spellStart"/>
      <w:r w:rsidRPr="00F02D0C">
        <w:rPr>
          <w:rFonts w:asciiTheme="majorHAnsi" w:hAnsiTheme="majorHAnsi" w:cstheme="majorHAnsi"/>
          <w:sz w:val="24"/>
          <w:szCs w:val="24"/>
        </w:rPr>
        <w:t>Zhmoginov</w:t>
      </w:r>
      <w:proofErr w:type="spellEnd"/>
      <w:r w:rsidRPr="00F02D0C">
        <w:rPr>
          <w:rFonts w:asciiTheme="majorHAnsi" w:hAnsiTheme="majorHAnsi" w:cstheme="majorHAnsi"/>
          <w:sz w:val="24"/>
          <w:szCs w:val="24"/>
        </w:rPr>
        <w:t xml:space="preserve">, A. and Chen, L.C., 2018. Inverted Residuals and Linear Bottlenecks: Mobile Networks for Classification, Detection and Segmentation. </w:t>
      </w:r>
      <w:proofErr w:type="spellStart"/>
      <w:r w:rsidRPr="00F02D0C">
        <w:rPr>
          <w:rFonts w:asciiTheme="majorHAnsi" w:hAnsiTheme="majorHAnsi" w:cstheme="majorHAnsi"/>
          <w:sz w:val="24"/>
          <w:szCs w:val="24"/>
        </w:rPr>
        <w:t>arXiv</w:t>
      </w:r>
      <w:proofErr w:type="spellEnd"/>
      <w:r w:rsidRPr="00F02D0C">
        <w:rPr>
          <w:rFonts w:asciiTheme="majorHAnsi" w:hAnsiTheme="majorHAnsi" w:cstheme="majorHAnsi"/>
          <w:sz w:val="24"/>
          <w:szCs w:val="24"/>
        </w:rPr>
        <w:t xml:space="preserve"> preprint arXiv:1801.04381.</w:t>
      </w:r>
    </w:p>
    <w:p w14:paraId="06CAB1A9" w14:textId="3D755D64" w:rsidR="007D20FD" w:rsidRPr="00F02D0C" w:rsidRDefault="007D20FD"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Sekovski</w:t>
      </w:r>
      <w:proofErr w:type="spellEnd"/>
      <w:r w:rsidRPr="00F02D0C">
        <w:rPr>
          <w:rFonts w:asciiTheme="majorHAnsi" w:hAnsiTheme="majorHAnsi" w:cstheme="majorHAnsi"/>
          <w:sz w:val="24"/>
          <w:szCs w:val="24"/>
        </w:rPr>
        <w:t xml:space="preserve">, I., </w:t>
      </w:r>
      <w:proofErr w:type="spellStart"/>
      <w:r w:rsidRPr="00F02D0C">
        <w:rPr>
          <w:rFonts w:asciiTheme="majorHAnsi" w:hAnsiTheme="majorHAnsi" w:cstheme="majorHAnsi"/>
          <w:sz w:val="24"/>
          <w:szCs w:val="24"/>
        </w:rPr>
        <w:t>Stecchi</w:t>
      </w:r>
      <w:proofErr w:type="spellEnd"/>
      <w:r w:rsidRPr="00F02D0C">
        <w:rPr>
          <w:rFonts w:asciiTheme="majorHAnsi" w:hAnsiTheme="majorHAnsi" w:cstheme="majorHAnsi"/>
          <w:sz w:val="24"/>
          <w:szCs w:val="24"/>
        </w:rPr>
        <w:t>, F., Mancini, F. and Del Rio, L., 2014. Image classification methods applied to shoreline extraction on very high-resolution multispectral imagery. International journal of remote sensing, 35(10), pp.3556-3578.</w:t>
      </w:r>
    </w:p>
    <w:p w14:paraId="5A8C9B6B" w14:textId="1DBC8F92"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Smith, M.J. and Pain, C.F., 2009. Applications of remote sensing in geomorphology. Progress in Physical Geography, 33(4), pp.568-582.</w:t>
      </w:r>
    </w:p>
    <w:p w14:paraId="65DC978C" w14:textId="3F7853C1" w:rsidR="00A33F8A" w:rsidRPr="00F02D0C" w:rsidRDefault="00A33F8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Sturdivant, E.J., Lentz, E.E., </w:t>
      </w:r>
      <w:proofErr w:type="spellStart"/>
      <w:r w:rsidRPr="00F02D0C">
        <w:rPr>
          <w:rFonts w:asciiTheme="majorHAnsi" w:hAnsiTheme="majorHAnsi" w:cstheme="majorHAnsi"/>
          <w:sz w:val="24"/>
          <w:szCs w:val="24"/>
        </w:rPr>
        <w:t>Thieler</w:t>
      </w:r>
      <w:proofErr w:type="spellEnd"/>
      <w:r w:rsidRPr="00F02D0C">
        <w:rPr>
          <w:rFonts w:asciiTheme="majorHAnsi" w:hAnsiTheme="majorHAnsi" w:cstheme="majorHAnsi"/>
          <w:sz w:val="24"/>
          <w:szCs w:val="24"/>
        </w:rPr>
        <w:t>, E.R., Farris, A.S., Weber, K.M., Remsen, D.P., Miner, S. and Henderson, R.E., 2017. UAS-</w:t>
      </w:r>
      <w:proofErr w:type="spellStart"/>
      <w:r w:rsidRPr="00F02D0C">
        <w:rPr>
          <w:rFonts w:asciiTheme="majorHAnsi" w:hAnsiTheme="majorHAnsi" w:cstheme="majorHAnsi"/>
          <w:sz w:val="24"/>
          <w:szCs w:val="24"/>
        </w:rPr>
        <w:t>SfM</w:t>
      </w:r>
      <w:proofErr w:type="spellEnd"/>
      <w:r w:rsidRPr="00F02D0C">
        <w:rPr>
          <w:rFonts w:asciiTheme="majorHAnsi" w:hAnsiTheme="majorHAnsi" w:cstheme="majorHAnsi"/>
          <w:sz w:val="24"/>
          <w:szCs w:val="24"/>
        </w:rPr>
        <w:t xml:space="preserve"> for Coastal Research: Geomorphic Feature Extraction and Land Cover Classification from High-Resolution Elevation and Optical Imagery. Remote Sensing, 9(10), p.1020.</w:t>
      </w:r>
    </w:p>
    <w:p w14:paraId="4EBEB458" w14:textId="666A5074" w:rsidR="0069459A" w:rsidRPr="00F02D0C" w:rsidRDefault="0069459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Su, L., </w:t>
      </w:r>
      <w:proofErr w:type="spellStart"/>
      <w:r w:rsidRPr="00F02D0C">
        <w:rPr>
          <w:rFonts w:asciiTheme="majorHAnsi" w:hAnsiTheme="majorHAnsi" w:cstheme="majorHAnsi"/>
          <w:sz w:val="24"/>
          <w:szCs w:val="24"/>
        </w:rPr>
        <w:t>Gibeaut</w:t>
      </w:r>
      <w:proofErr w:type="spellEnd"/>
      <w:r w:rsidRPr="00F02D0C">
        <w:rPr>
          <w:rFonts w:asciiTheme="majorHAnsi" w:hAnsiTheme="majorHAnsi" w:cstheme="majorHAnsi"/>
          <w:sz w:val="24"/>
          <w:szCs w:val="24"/>
        </w:rPr>
        <w:t xml:space="preserve">, J., 2017. Using UAS </w:t>
      </w:r>
      <w:proofErr w:type="spellStart"/>
      <w:r w:rsidRPr="00F02D0C">
        <w:rPr>
          <w:rFonts w:asciiTheme="majorHAnsi" w:hAnsiTheme="majorHAnsi" w:cstheme="majorHAnsi"/>
          <w:sz w:val="24"/>
          <w:szCs w:val="24"/>
        </w:rPr>
        <w:t>hyperspatial</w:t>
      </w:r>
      <w:proofErr w:type="spellEnd"/>
      <w:r w:rsidRPr="00F02D0C">
        <w:rPr>
          <w:rFonts w:asciiTheme="majorHAnsi" w:hAnsiTheme="majorHAnsi" w:cstheme="majorHAnsi"/>
          <w:sz w:val="24"/>
          <w:szCs w:val="24"/>
        </w:rPr>
        <w:t xml:space="preserve"> RGB imagery for identifying beach zones along the south </w:t>
      </w:r>
      <w:proofErr w:type="spellStart"/>
      <w:r w:rsidRPr="00F02D0C">
        <w:rPr>
          <w:rFonts w:asciiTheme="majorHAnsi" w:hAnsiTheme="majorHAnsi" w:cstheme="majorHAnsi"/>
          <w:sz w:val="24"/>
          <w:szCs w:val="24"/>
        </w:rPr>
        <w:t>texas</w:t>
      </w:r>
      <w:proofErr w:type="spellEnd"/>
      <w:r w:rsidRPr="00F02D0C">
        <w:rPr>
          <w:rFonts w:asciiTheme="majorHAnsi" w:hAnsiTheme="majorHAnsi" w:cstheme="majorHAnsi"/>
          <w:sz w:val="24"/>
          <w:szCs w:val="24"/>
        </w:rPr>
        <w:t xml:space="preserve"> coast. Remote Sensing 9, 159.</w:t>
      </w:r>
    </w:p>
    <w:p w14:paraId="12B94777" w14:textId="77777777" w:rsidR="0047718A" w:rsidRDefault="0047718A" w:rsidP="0047718A">
      <w:pPr>
        <w:pStyle w:val="ListParagraph"/>
        <w:numPr>
          <w:ilvl w:val="0"/>
          <w:numId w:val="2"/>
        </w:numPr>
        <w:jc w:val="both"/>
        <w:rPr>
          <w:rFonts w:asciiTheme="majorHAnsi" w:hAnsiTheme="majorHAnsi" w:cstheme="majorHAnsi"/>
          <w:sz w:val="24"/>
          <w:szCs w:val="24"/>
        </w:rPr>
      </w:pPr>
      <w:r w:rsidRPr="0047718A">
        <w:rPr>
          <w:rFonts w:asciiTheme="majorHAnsi" w:hAnsiTheme="majorHAnsi" w:cstheme="majorHAnsi"/>
          <w:sz w:val="24"/>
          <w:szCs w:val="24"/>
        </w:rPr>
        <w:lastRenderedPageBreak/>
        <w:t>Sutton, C. and McCallum, A., 2006. An introduction to conditional random fields for relational learning (Vol. 2). Introduction to statistical relational learning. MIT Press.</w:t>
      </w:r>
    </w:p>
    <w:p w14:paraId="61FAEBE6" w14:textId="7935743D" w:rsidR="006F0C7E" w:rsidRPr="00F02D0C" w:rsidRDefault="003467E0" w:rsidP="0047718A">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Szegedy</w:t>
      </w:r>
      <w:proofErr w:type="spellEnd"/>
      <w:r w:rsidRPr="00F02D0C">
        <w:rPr>
          <w:rFonts w:asciiTheme="majorHAnsi" w:hAnsiTheme="majorHAnsi" w:cstheme="majorHAnsi"/>
          <w:sz w:val="24"/>
          <w:szCs w:val="24"/>
        </w:rPr>
        <w:t xml:space="preserve">, C., </w:t>
      </w:r>
      <w:proofErr w:type="spellStart"/>
      <w:r w:rsidRPr="00F02D0C">
        <w:rPr>
          <w:rFonts w:asciiTheme="majorHAnsi" w:hAnsiTheme="majorHAnsi" w:cstheme="majorHAnsi"/>
          <w:sz w:val="24"/>
          <w:szCs w:val="24"/>
        </w:rPr>
        <w:t>Vanhoucke</w:t>
      </w:r>
      <w:proofErr w:type="spellEnd"/>
      <w:r w:rsidRPr="00F02D0C">
        <w:rPr>
          <w:rFonts w:asciiTheme="majorHAnsi" w:hAnsiTheme="majorHAnsi" w:cstheme="majorHAnsi"/>
          <w:sz w:val="24"/>
          <w:szCs w:val="24"/>
        </w:rPr>
        <w:t xml:space="preserve">, V., </w:t>
      </w:r>
      <w:proofErr w:type="spellStart"/>
      <w:r w:rsidRPr="00F02D0C">
        <w:rPr>
          <w:rFonts w:asciiTheme="majorHAnsi" w:hAnsiTheme="majorHAnsi" w:cstheme="majorHAnsi"/>
          <w:sz w:val="24"/>
          <w:szCs w:val="24"/>
        </w:rPr>
        <w:t>Ioffe</w:t>
      </w:r>
      <w:proofErr w:type="spellEnd"/>
      <w:r w:rsidRPr="00F02D0C">
        <w:rPr>
          <w:rFonts w:asciiTheme="majorHAnsi" w:hAnsiTheme="majorHAnsi" w:cstheme="majorHAnsi"/>
          <w:sz w:val="24"/>
          <w:szCs w:val="24"/>
        </w:rPr>
        <w:t xml:space="preserve">, S., </w:t>
      </w:r>
      <w:proofErr w:type="spellStart"/>
      <w:r w:rsidRPr="00F02D0C">
        <w:rPr>
          <w:rFonts w:asciiTheme="majorHAnsi" w:hAnsiTheme="majorHAnsi" w:cstheme="majorHAnsi"/>
          <w:sz w:val="24"/>
          <w:szCs w:val="24"/>
        </w:rPr>
        <w:t>Shlens</w:t>
      </w:r>
      <w:proofErr w:type="spellEnd"/>
      <w:r w:rsidRPr="00F02D0C">
        <w:rPr>
          <w:rFonts w:asciiTheme="majorHAnsi" w:hAnsiTheme="majorHAnsi" w:cstheme="majorHAnsi"/>
          <w:sz w:val="24"/>
          <w:szCs w:val="24"/>
        </w:rPr>
        <w:t xml:space="preserve">, J. and </w:t>
      </w:r>
      <w:proofErr w:type="spellStart"/>
      <w:r w:rsidRPr="00F02D0C">
        <w:rPr>
          <w:rFonts w:asciiTheme="majorHAnsi" w:hAnsiTheme="majorHAnsi" w:cstheme="majorHAnsi"/>
          <w:sz w:val="24"/>
          <w:szCs w:val="24"/>
        </w:rPr>
        <w:t>Wojna</w:t>
      </w:r>
      <w:proofErr w:type="spellEnd"/>
      <w:r w:rsidRPr="00F02D0C">
        <w:rPr>
          <w:rFonts w:asciiTheme="majorHAnsi" w:hAnsiTheme="majorHAnsi" w:cstheme="majorHAnsi"/>
          <w:sz w:val="24"/>
          <w:szCs w:val="24"/>
        </w:rPr>
        <w:t>, Z., 2016. Rethinking the inception architecture for computer vision. In Proceedings of the IEEE Conference on Computer Vision and Pattern Recognition (pp. 2818-2826).</w:t>
      </w:r>
    </w:p>
    <w:p w14:paraId="0239B24F" w14:textId="5C1DE8AF" w:rsidR="00E67099" w:rsidRPr="00F02D0C" w:rsidRDefault="00E67099"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Szegedy</w:t>
      </w:r>
      <w:proofErr w:type="spellEnd"/>
      <w:r w:rsidRPr="00F02D0C">
        <w:rPr>
          <w:rFonts w:asciiTheme="majorHAnsi" w:hAnsiTheme="majorHAnsi" w:cstheme="majorHAnsi"/>
          <w:sz w:val="24"/>
          <w:szCs w:val="24"/>
        </w:rPr>
        <w:t xml:space="preserve">, C., </w:t>
      </w:r>
      <w:proofErr w:type="spellStart"/>
      <w:r w:rsidRPr="00F02D0C">
        <w:rPr>
          <w:rFonts w:asciiTheme="majorHAnsi" w:hAnsiTheme="majorHAnsi" w:cstheme="majorHAnsi"/>
          <w:sz w:val="24"/>
          <w:szCs w:val="24"/>
        </w:rPr>
        <w:t>Ioffe</w:t>
      </w:r>
      <w:proofErr w:type="spellEnd"/>
      <w:r w:rsidRPr="00F02D0C">
        <w:rPr>
          <w:rFonts w:asciiTheme="majorHAnsi" w:hAnsiTheme="majorHAnsi" w:cstheme="majorHAnsi"/>
          <w:sz w:val="24"/>
          <w:szCs w:val="24"/>
        </w:rPr>
        <w:t xml:space="preserve">, S., </w:t>
      </w:r>
      <w:proofErr w:type="spellStart"/>
      <w:r w:rsidRPr="00F02D0C">
        <w:rPr>
          <w:rFonts w:asciiTheme="majorHAnsi" w:hAnsiTheme="majorHAnsi" w:cstheme="majorHAnsi"/>
          <w:sz w:val="24"/>
          <w:szCs w:val="24"/>
        </w:rPr>
        <w:t>Vanhoucke</w:t>
      </w:r>
      <w:proofErr w:type="spellEnd"/>
      <w:r w:rsidRPr="00F02D0C">
        <w:rPr>
          <w:rFonts w:asciiTheme="majorHAnsi" w:hAnsiTheme="majorHAnsi" w:cstheme="majorHAnsi"/>
          <w:sz w:val="24"/>
          <w:szCs w:val="24"/>
        </w:rPr>
        <w:t xml:space="preserve">, V. and </w:t>
      </w:r>
      <w:proofErr w:type="spellStart"/>
      <w:r w:rsidRPr="00F02D0C">
        <w:rPr>
          <w:rFonts w:asciiTheme="majorHAnsi" w:hAnsiTheme="majorHAnsi" w:cstheme="majorHAnsi"/>
          <w:sz w:val="24"/>
          <w:szCs w:val="24"/>
        </w:rPr>
        <w:t>Alemi</w:t>
      </w:r>
      <w:proofErr w:type="spellEnd"/>
      <w:r w:rsidRPr="00F02D0C">
        <w:rPr>
          <w:rFonts w:asciiTheme="majorHAnsi" w:hAnsiTheme="majorHAnsi" w:cstheme="majorHAnsi"/>
          <w:sz w:val="24"/>
          <w:szCs w:val="24"/>
        </w:rPr>
        <w:t>, A.A., 2017, February. Inception-v4, inception-</w:t>
      </w:r>
      <w:proofErr w:type="spellStart"/>
      <w:r w:rsidRPr="00F02D0C">
        <w:rPr>
          <w:rFonts w:asciiTheme="majorHAnsi" w:hAnsiTheme="majorHAnsi" w:cstheme="majorHAnsi"/>
          <w:sz w:val="24"/>
          <w:szCs w:val="24"/>
        </w:rPr>
        <w:t>resnet</w:t>
      </w:r>
      <w:proofErr w:type="spellEnd"/>
      <w:r w:rsidRPr="00F02D0C">
        <w:rPr>
          <w:rFonts w:asciiTheme="majorHAnsi" w:hAnsiTheme="majorHAnsi" w:cstheme="majorHAnsi"/>
          <w:sz w:val="24"/>
          <w:szCs w:val="24"/>
        </w:rPr>
        <w:t xml:space="preserve"> and the impact of residual connections on learning. In AAAI (Vol. 4, p. 12).</w:t>
      </w:r>
    </w:p>
    <w:p w14:paraId="366364A9" w14:textId="7BB4CD7F"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M. </w:t>
      </w:r>
      <w:proofErr w:type="spellStart"/>
      <w:r w:rsidRPr="00F02D0C">
        <w:rPr>
          <w:rFonts w:asciiTheme="majorHAnsi" w:hAnsiTheme="majorHAnsi" w:cstheme="majorHAnsi"/>
          <w:sz w:val="24"/>
          <w:szCs w:val="24"/>
        </w:rPr>
        <w:t>Tappen</w:t>
      </w:r>
      <w:proofErr w:type="spellEnd"/>
      <w:r w:rsidRPr="00F02D0C">
        <w:rPr>
          <w:rFonts w:asciiTheme="majorHAnsi" w:hAnsiTheme="majorHAnsi" w:cstheme="majorHAnsi"/>
          <w:sz w:val="24"/>
          <w:szCs w:val="24"/>
        </w:rPr>
        <w:t>, C. Liu, E. Adelson, and W. Freeman. Learning Gaussian conditional random ﬁelds for low-level vision. IEEE. Conf. Comp. Vision (CVPR), Minneapolis, USA, pp. 1—8, June 2007.</w:t>
      </w:r>
    </w:p>
    <w:p w14:paraId="143AAB45" w14:textId="6CBB8C63" w:rsidR="006F0C7E" w:rsidRPr="00F02D0C" w:rsidRDefault="00E7799C" w:rsidP="00F02D0C">
      <w:pPr>
        <w:pStyle w:val="ListParagraph"/>
        <w:numPr>
          <w:ilvl w:val="0"/>
          <w:numId w:val="2"/>
        </w:numPr>
        <w:jc w:val="both"/>
        <w:rPr>
          <w:rFonts w:asciiTheme="majorHAnsi" w:hAnsiTheme="majorHAnsi" w:cstheme="majorHAnsi"/>
          <w:sz w:val="24"/>
          <w:szCs w:val="24"/>
        </w:rPr>
      </w:pPr>
      <w:del w:id="252" w:author="Ritchie, Andrew C. [14]" w:date="2018-05-29T15:47:00Z">
        <w:r w:rsidRPr="00F02D0C" w:rsidDel="00576880">
          <w:rPr>
            <w:rFonts w:asciiTheme="majorHAnsi" w:hAnsiTheme="majorHAnsi" w:cstheme="majorHAnsi"/>
            <w:sz w:val="24"/>
            <w:szCs w:val="24"/>
          </w:rPr>
          <w:delText>Tensorflow</w:delText>
        </w:r>
      </w:del>
      <w:proofErr w:type="spellStart"/>
      <w:ins w:id="253" w:author="Ritchie, Andrew C. [14]" w:date="2018-05-29T15:47:00Z">
        <w:r w:rsidR="00576880" w:rsidRPr="00F02D0C">
          <w:rPr>
            <w:rFonts w:asciiTheme="majorHAnsi" w:hAnsiTheme="majorHAnsi" w:cstheme="majorHAnsi"/>
            <w:sz w:val="24"/>
            <w:szCs w:val="24"/>
          </w:rPr>
          <w:t>Tensor</w:t>
        </w:r>
        <w:r w:rsidR="00576880">
          <w:rPr>
            <w:rFonts w:asciiTheme="majorHAnsi" w:hAnsiTheme="majorHAnsi" w:cstheme="majorHAnsi"/>
            <w:sz w:val="24"/>
            <w:szCs w:val="24"/>
          </w:rPr>
          <w:t>F</w:t>
        </w:r>
        <w:r w:rsidR="00576880" w:rsidRPr="00F02D0C">
          <w:rPr>
            <w:rFonts w:asciiTheme="majorHAnsi" w:hAnsiTheme="majorHAnsi" w:cstheme="majorHAnsi"/>
            <w:sz w:val="24"/>
            <w:szCs w:val="24"/>
          </w:rPr>
          <w:t>low</w:t>
        </w:r>
      </w:ins>
      <w:proofErr w:type="spellEnd"/>
      <w:r w:rsidRPr="00F02D0C">
        <w:rPr>
          <w:rFonts w:asciiTheme="majorHAnsi" w:hAnsiTheme="majorHAnsi" w:cstheme="majorHAnsi"/>
          <w:sz w:val="24"/>
          <w:szCs w:val="24"/>
        </w:rPr>
        <w:t xml:space="preserve">-Hub, 2018. </w:t>
      </w:r>
      <w:hyperlink r:id="rId9" w:history="1">
        <w:r w:rsidRPr="00F02D0C">
          <w:rPr>
            <w:rStyle w:val="Hyperlink"/>
            <w:rFonts w:asciiTheme="majorHAnsi" w:hAnsiTheme="majorHAnsi" w:cstheme="majorHAnsi"/>
            <w:sz w:val="24"/>
            <w:szCs w:val="24"/>
          </w:rPr>
          <w:t>https://www.tensorflow.org/hub/modules/image</w:t>
        </w:r>
      </w:hyperlink>
      <w:r w:rsidRPr="00F02D0C">
        <w:rPr>
          <w:rFonts w:asciiTheme="majorHAnsi" w:hAnsiTheme="majorHAnsi" w:cstheme="majorHAnsi"/>
          <w:sz w:val="24"/>
          <w:szCs w:val="24"/>
        </w:rPr>
        <w:t xml:space="preserve">. Accessed: 5/23/2018 </w:t>
      </w:r>
    </w:p>
    <w:p w14:paraId="6EA9A931" w14:textId="05143F88" w:rsidR="0069459A" w:rsidRPr="00F02D0C" w:rsidRDefault="0069459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Turner, I.L., Harley, M.D., Drummond, C.D., 2016. UAVs for coastal surveying. Coastal Engineering 114, 19–24.</w:t>
      </w:r>
    </w:p>
    <w:p w14:paraId="4CC9EC0A" w14:textId="2105C20C" w:rsidR="007D20FD" w:rsidRDefault="007D20FD" w:rsidP="00F02D0C">
      <w:pPr>
        <w:pStyle w:val="ListParagraph"/>
        <w:numPr>
          <w:ilvl w:val="0"/>
          <w:numId w:val="2"/>
        </w:numPr>
        <w:jc w:val="both"/>
        <w:rPr>
          <w:ins w:id="254" w:author="Ritchie, Andrew C. [3]" w:date="2018-05-29T13:01:00Z"/>
          <w:rFonts w:asciiTheme="majorHAnsi" w:hAnsiTheme="majorHAnsi" w:cstheme="majorHAnsi"/>
          <w:sz w:val="24"/>
          <w:szCs w:val="24"/>
        </w:rPr>
      </w:pPr>
      <w:proofErr w:type="spellStart"/>
      <w:r w:rsidRPr="00F02D0C">
        <w:rPr>
          <w:rFonts w:asciiTheme="majorHAnsi" w:hAnsiTheme="majorHAnsi" w:cstheme="majorHAnsi"/>
          <w:sz w:val="24"/>
          <w:szCs w:val="24"/>
        </w:rPr>
        <w:t>Volpi</w:t>
      </w:r>
      <w:proofErr w:type="spellEnd"/>
      <w:r w:rsidRPr="00F02D0C">
        <w:rPr>
          <w:rFonts w:asciiTheme="majorHAnsi" w:hAnsiTheme="majorHAnsi" w:cstheme="majorHAnsi"/>
          <w:sz w:val="24"/>
          <w:szCs w:val="24"/>
        </w:rPr>
        <w:t xml:space="preserve">, M. and </w:t>
      </w:r>
      <w:proofErr w:type="spellStart"/>
      <w:r w:rsidRPr="00F02D0C">
        <w:rPr>
          <w:rFonts w:asciiTheme="majorHAnsi" w:hAnsiTheme="majorHAnsi" w:cstheme="majorHAnsi"/>
          <w:sz w:val="24"/>
          <w:szCs w:val="24"/>
        </w:rPr>
        <w:t>Tuia</w:t>
      </w:r>
      <w:proofErr w:type="spellEnd"/>
      <w:r w:rsidRPr="00F02D0C">
        <w:rPr>
          <w:rFonts w:asciiTheme="majorHAnsi" w:hAnsiTheme="majorHAnsi" w:cstheme="majorHAnsi"/>
          <w:sz w:val="24"/>
          <w:szCs w:val="24"/>
        </w:rPr>
        <w:t xml:space="preserve">, D., 2017. Dense semantic labeling of </w:t>
      </w:r>
      <w:proofErr w:type="spellStart"/>
      <w:r w:rsidRPr="00F02D0C">
        <w:rPr>
          <w:rFonts w:asciiTheme="majorHAnsi" w:hAnsiTheme="majorHAnsi" w:cstheme="majorHAnsi"/>
          <w:sz w:val="24"/>
          <w:szCs w:val="24"/>
        </w:rPr>
        <w:t>subdecimeter</w:t>
      </w:r>
      <w:proofErr w:type="spellEnd"/>
      <w:r w:rsidRPr="00F02D0C">
        <w:rPr>
          <w:rFonts w:asciiTheme="majorHAnsi" w:hAnsiTheme="majorHAnsi" w:cstheme="majorHAnsi"/>
          <w:sz w:val="24"/>
          <w:szCs w:val="24"/>
        </w:rPr>
        <w:t xml:space="preserve"> resolution images with convolutional neural networks. IEEE Transactions on Geoscience and Remote Sensing, 55(2), pp.881-893.</w:t>
      </w:r>
    </w:p>
    <w:p w14:paraId="74F21688" w14:textId="21324E76" w:rsidR="00257BDA" w:rsidRPr="00F02D0C" w:rsidRDefault="00257BDA" w:rsidP="00257BDA">
      <w:pPr>
        <w:pStyle w:val="ListParagraph"/>
        <w:numPr>
          <w:ilvl w:val="0"/>
          <w:numId w:val="2"/>
        </w:numPr>
        <w:jc w:val="both"/>
        <w:rPr>
          <w:rFonts w:asciiTheme="majorHAnsi" w:hAnsiTheme="majorHAnsi" w:cstheme="majorHAnsi"/>
          <w:sz w:val="24"/>
          <w:szCs w:val="24"/>
        </w:rPr>
      </w:pPr>
      <w:ins w:id="255" w:author="Ritchie, Andrew C. [3]" w:date="2018-05-29T13:01:00Z">
        <w:r w:rsidRPr="00257BDA">
          <w:rPr>
            <w:rFonts w:asciiTheme="majorHAnsi" w:hAnsiTheme="majorHAnsi" w:cstheme="majorHAnsi"/>
            <w:sz w:val="24"/>
            <w:szCs w:val="24"/>
          </w:rPr>
          <w:t xml:space="preserve">Warrick, J.A., </w:t>
        </w:r>
        <w:proofErr w:type="spellStart"/>
        <w:r w:rsidRPr="00257BDA">
          <w:rPr>
            <w:rFonts w:asciiTheme="majorHAnsi" w:hAnsiTheme="majorHAnsi" w:cstheme="majorHAnsi"/>
            <w:sz w:val="24"/>
            <w:szCs w:val="24"/>
          </w:rPr>
          <w:t>Bountry</w:t>
        </w:r>
        <w:proofErr w:type="spellEnd"/>
        <w:r w:rsidRPr="00257BDA">
          <w:rPr>
            <w:rFonts w:asciiTheme="majorHAnsi" w:hAnsiTheme="majorHAnsi" w:cstheme="majorHAnsi"/>
            <w:sz w:val="24"/>
            <w:szCs w:val="24"/>
          </w:rPr>
          <w:t xml:space="preserve">, J.A., East, A.E., Magirl, C.S., Randle, T.J., Gelfenbaum, G., Ritchie, A.C., </w:t>
        </w:r>
        <w:proofErr w:type="spellStart"/>
        <w:r w:rsidRPr="00257BDA">
          <w:rPr>
            <w:rFonts w:asciiTheme="majorHAnsi" w:hAnsiTheme="majorHAnsi" w:cstheme="majorHAnsi"/>
            <w:sz w:val="24"/>
            <w:szCs w:val="24"/>
          </w:rPr>
          <w:t>Pess</w:t>
        </w:r>
        <w:proofErr w:type="spellEnd"/>
        <w:r w:rsidRPr="00257BDA">
          <w:rPr>
            <w:rFonts w:asciiTheme="majorHAnsi" w:hAnsiTheme="majorHAnsi" w:cstheme="majorHAnsi"/>
            <w:sz w:val="24"/>
            <w:szCs w:val="24"/>
          </w:rPr>
          <w:t xml:space="preserve">, G.R., Leung, V., and </w:t>
        </w:r>
        <w:proofErr w:type="spellStart"/>
        <w:r w:rsidRPr="00257BDA">
          <w:rPr>
            <w:rFonts w:asciiTheme="majorHAnsi" w:hAnsiTheme="majorHAnsi" w:cstheme="majorHAnsi"/>
            <w:sz w:val="24"/>
            <w:szCs w:val="24"/>
          </w:rPr>
          <w:t>Duda</w:t>
        </w:r>
        <w:proofErr w:type="spellEnd"/>
        <w:r w:rsidRPr="00257BDA">
          <w:rPr>
            <w:rFonts w:asciiTheme="majorHAnsi" w:hAnsiTheme="majorHAnsi" w:cstheme="majorHAnsi"/>
            <w:sz w:val="24"/>
            <w:szCs w:val="24"/>
          </w:rPr>
          <w:t xml:space="preserve">, J.J., 2015, Large-scale dam removal on the Elwha River, Washington, USA: Source-to-sink sediment budget and synthesis: Geomorphology, v. 246, p. 729–750, </w:t>
        </w:r>
        <w:proofErr w:type="spellStart"/>
        <w:r w:rsidRPr="00257BDA">
          <w:rPr>
            <w:rFonts w:asciiTheme="majorHAnsi" w:hAnsiTheme="majorHAnsi" w:cstheme="majorHAnsi"/>
            <w:sz w:val="24"/>
            <w:szCs w:val="24"/>
          </w:rPr>
          <w:t>doi</w:t>
        </w:r>
        <w:proofErr w:type="spellEnd"/>
        <w:r w:rsidRPr="00257BDA">
          <w:rPr>
            <w:rFonts w:asciiTheme="majorHAnsi" w:hAnsiTheme="majorHAnsi" w:cstheme="majorHAnsi"/>
            <w:sz w:val="24"/>
            <w:szCs w:val="24"/>
          </w:rPr>
          <w:t>: 10.1016/j.geomorph.2015.01.010.</w:t>
        </w:r>
      </w:ins>
    </w:p>
    <w:p w14:paraId="12A94403" w14:textId="5538F70F" w:rsidR="0069459A" w:rsidRPr="00F02D0C" w:rsidRDefault="0069459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Warrick, J.A., Ritchie, A.C., Adelman, G., Adelman, K., Limber, P.W., 2016. New techniques to measure cliﬀ change from historical oblique aerial photographs and structure-from-motion photogrammetry. Journal of Coastal Research 33, 39–55.</w:t>
      </w:r>
    </w:p>
    <w:p w14:paraId="61E867E9" w14:textId="63D56303"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H. Zhu, F. </w:t>
      </w:r>
      <w:proofErr w:type="spellStart"/>
      <w:r w:rsidRPr="00F02D0C">
        <w:rPr>
          <w:rFonts w:asciiTheme="majorHAnsi" w:hAnsiTheme="majorHAnsi" w:cstheme="majorHAnsi"/>
          <w:sz w:val="24"/>
          <w:szCs w:val="24"/>
        </w:rPr>
        <w:t>Meng</w:t>
      </w:r>
      <w:proofErr w:type="spellEnd"/>
      <w:r w:rsidRPr="00F02D0C">
        <w:rPr>
          <w:rFonts w:asciiTheme="majorHAnsi" w:hAnsiTheme="majorHAnsi" w:cstheme="majorHAnsi"/>
          <w:sz w:val="24"/>
          <w:szCs w:val="24"/>
        </w:rPr>
        <w:t xml:space="preserve">, J. </w:t>
      </w:r>
      <w:proofErr w:type="spellStart"/>
      <w:r w:rsidRPr="00F02D0C">
        <w:rPr>
          <w:rFonts w:asciiTheme="majorHAnsi" w:hAnsiTheme="majorHAnsi" w:cstheme="majorHAnsi"/>
          <w:sz w:val="24"/>
          <w:szCs w:val="24"/>
        </w:rPr>
        <w:t>Cai</w:t>
      </w:r>
      <w:proofErr w:type="spellEnd"/>
      <w:r w:rsidRPr="00F02D0C">
        <w:rPr>
          <w:rFonts w:asciiTheme="majorHAnsi" w:hAnsiTheme="majorHAnsi" w:cstheme="majorHAnsi"/>
          <w:sz w:val="24"/>
          <w:szCs w:val="24"/>
        </w:rPr>
        <w:t xml:space="preserve">, and S. Lu. Beyond pixels: A comprehensive survey from bottom-up to semantic image segmentation and </w:t>
      </w:r>
      <w:proofErr w:type="spellStart"/>
      <w:r w:rsidRPr="00F02D0C">
        <w:rPr>
          <w:rFonts w:asciiTheme="majorHAnsi" w:hAnsiTheme="majorHAnsi" w:cstheme="majorHAnsi"/>
          <w:sz w:val="24"/>
          <w:szCs w:val="24"/>
        </w:rPr>
        <w:t>cosegmentation</w:t>
      </w:r>
      <w:proofErr w:type="spellEnd"/>
      <w:r w:rsidRPr="00F02D0C">
        <w:rPr>
          <w:rFonts w:asciiTheme="majorHAnsi" w:hAnsiTheme="majorHAnsi" w:cstheme="majorHAnsi"/>
          <w:sz w:val="24"/>
          <w:szCs w:val="24"/>
        </w:rPr>
        <w:t xml:space="preserve">. J. Vis. </w:t>
      </w:r>
      <w:proofErr w:type="spellStart"/>
      <w:r w:rsidRPr="00F02D0C">
        <w:rPr>
          <w:rFonts w:asciiTheme="majorHAnsi" w:hAnsiTheme="majorHAnsi" w:cstheme="majorHAnsi"/>
          <w:sz w:val="24"/>
          <w:szCs w:val="24"/>
        </w:rPr>
        <w:t>Commun</w:t>
      </w:r>
      <w:proofErr w:type="spellEnd"/>
      <w:r w:rsidRPr="00F02D0C">
        <w:rPr>
          <w:rFonts w:asciiTheme="majorHAnsi" w:hAnsiTheme="majorHAnsi" w:cstheme="majorHAnsi"/>
          <w:sz w:val="24"/>
          <w:szCs w:val="24"/>
        </w:rPr>
        <w:t>. Image R., vol. 34, pp .12—27, 2016.</w:t>
      </w:r>
    </w:p>
    <w:p w14:paraId="35168ECB" w14:textId="77777777" w:rsidR="003D25E7" w:rsidRPr="00F02D0C" w:rsidRDefault="003D25E7"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Zoph</w:t>
      </w:r>
      <w:proofErr w:type="spellEnd"/>
      <w:r w:rsidRPr="00F02D0C">
        <w:rPr>
          <w:rFonts w:asciiTheme="majorHAnsi" w:hAnsiTheme="majorHAnsi" w:cstheme="majorHAnsi"/>
          <w:sz w:val="24"/>
          <w:szCs w:val="24"/>
        </w:rPr>
        <w:t xml:space="preserve">, B., </w:t>
      </w:r>
      <w:proofErr w:type="spellStart"/>
      <w:r w:rsidRPr="00F02D0C">
        <w:rPr>
          <w:rFonts w:asciiTheme="majorHAnsi" w:hAnsiTheme="majorHAnsi" w:cstheme="majorHAnsi"/>
          <w:sz w:val="24"/>
          <w:szCs w:val="24"/>
        </w:rPr>
        <w:t>Vasudevan</w:t>
      </w:r>
      <w:proofErr w:type="spellEnd"/>
      <w:r w:rsidRPr="00F02D0C">
        <w:rPr>
          <w:rFonts w:asciiTheme="majorHAnsi" w:hAnsiTheme="majorHAnsi" w:cstheme="majorHAnsi"/>
          <w:sz w:val="24"/>
          <w:szCs w:val="24"/>
        </w:rPr>
        <w:t xml:space="preserve">, V., </w:t>
      </w:r>
      <w:proofErr w:type="spellStart"/>
      <w:r w:rsidRPr="00F02D0C">
        <w:rPr>
          <w:rFonts w:asciiTheme="majorHAnsi" w:hAnsiTheme="majorHAnsi" w:cstheme="majorHAnsi"/>
          <w:sz w:val="24"/>
          <w:szCs w:val="24"/>
        </w:rPr>
        <w:t>Shlens</w:t>
      </w:r>
      <w:proofErr w:type="spellEnd"/>
      <w:r w:rsidRPr="00F02D0C">
        <w:rPr>
          <w:rFonts w:asciiTheme="majorHAnsi" w:hAnsiTheme="majorHAnsi" w:cstheme="majorHAnsi"/>
          <w:sz w:val="24"/>
          <w:szCs w:val="24"/>
        </w:rPr>
        <w:t xml:space="preserve">, J. and Le, Q.V., 2017. Learning transferable architectures for scalable image recognition. </w:t>
      </w:r>
      <w:proofErr w:type="spellStart"/>
      <w:r w:rsidRPr="00F02D0C">
        <w:rPr>
          <w:rFonts w:asciiTheme="majorHAnsi" w:hAnsiTheme="majorHAnsi" w:cstheme="majorHAnsi"/>
          <w:sz w:val="24"/>
          <w:szCs w:val="24"/>
        </w:rPr>
        <w:t>arXiv</w:t>
      </w:r>
      <w:proofErr w:type="spellEnd"/>
      <w:r w:rsidRPr="00F02D0C">
        <w:rPr>
          <w:rFonts w:asciiTheme="majorHAnsi" w:hAnsiTheme="majorHAnsi" w:cstheme="majorHAnsi"/>
          <w:sz w:val="24"/>
          <w:szCs w:val="24"/>
        </w:rPr>
        <w:t xml:space="preserve"> preprint arXiv:1707.07012.</w:t>
      </w:r>
    </w:p>
    <w:p w14:paraId="39BF16AA" w14:textId="1E604360" w:rsidR="00792254" w:rsidRDefault="00792254" w:rsidP="008C6F53">
      <w:pPr>
        <w:jc w:val="both"/>
        <w:rPr>
          <w:rFonts w:asciiTheme="majorHAnsi" w:hAnsiTheme="majorHAnsi" w:cstheme="majorHAnsi"/>
          <w:b/>
          <w:sz w:val="24"/>
          <w:szCs w:val="24"/>
          <w:u w:val="single"/>
        </w:rPr>
      </w:pPr>
    </w:p>
    <w:p w14:paraId="6E056CF9" w14:textId="61328803" w:rsidR="0045527F" w:rsidRDefault="0045527F" w:rsidP="008C6F53">
      <w:pPr>
        <w:jc w:val="both"/>
        <w:rPr>
          <w:rFonts w:asciiTheme="majorHAnsi" w:hAnsiTheme="majorHAnsi" w:cstheme="majorHAnsi"/>
          <w:b/>
          <w:sz w:val="24"/>
          <w:szCs w:val="24"/>
          <w:u w:val="single"/>
        </w:rPr>
      </w:pPr>
    </w:p>
    <w:p w14:paraId="6A98C928" w14:textId="0269FD38" w:rsidR="0045527F" w:rsidRDefault="0045527F" w:rsidP="008C6F53">
      <w:pPr>
        <w:jc w:val="both"/>
        <w:rPr>
          <w:rFonts w:asciiTheme="majorHAnsi" w:hAnsiTheme="majorHAnsi" w:cstheme="majorHAnsi"/>
          <w:b/>
          <w:sz w:val="24"/>
          <w:szCs w:val="24"/>
          <w:u w:val="single"/>
        </w:rPr>
      </w:pPr>
    </w:p>
    <w:p w14:paraId="37240039" w14:textId="7B294AFF" w:rsidR="0045527F" w:rsidRDefault="0045527F" w:rsidP="008C6F53">
      <w:pPr>
        <w:jc w:val="both"/>
        <w:rPr>
          <w:rFonts w:asciiTheme="majorHAnsi" w:hAnsiTheme="majorHAnsi" w:cstheme="majorHAnsi"/>
          <w:b/>
          <w:sz w:val="24"/>
          <w:szCs w:val="24"/>
          <w:u w:val="single"/>
        </w:rPr>
      </w:pPr>
    </w:p>
    <w:p w14:paraId="7A2F03A2" w14:textId="78AB4660" w:rsidR="0045527F" w:rsidRDefault="0045527F" w:rsidP="008C6F53">
      <w:pPr>
        <w:jc w:val="both"/>
        <w:rPr>
          <w:rFonts w:asciiTheme="majorHAnsi" w:hAnsiTheme="majorHAnsi" w:cstheme="majorHAnsi"/>
          <w:b/>
          <w:sz w:val="24"/>
          <w:szCs w:val="24"/>
          <w:u w:val="single"/>
        </w:rPr>
      </w:pPr>
    </w:p>
    <w:p w14:paraId="5DB7B9B3" w14:textId="6C5BE65C" w:rsidR="0045527F" w:rsidRDefault="0045527F" w:rsidP="008C6F53">
      <w:pPr>
        <w:jc w:val="both"/>
        <w:rPr>
          <w:rFonts w:asciiTheme="majorHAnsi" w:hAnsiTheme="majorHAnsi" w:cstheme="majorHAnsi"/>
          <w:b/>
          <w:sz w:val="24"/>
          <w:szCs w:val="24"/>
          <w:u w:val="single"/>
        </w:rPr>
      </w:pPr>
    </w:p>
    <w:p w14:paraId="1CA14B90" w14:textId="72DC9BC4" w:rsidR="0045527F" w:rsidRDefault="0045527F" w:rsidP="008C6F53">
      <w:pPr>
        <w:jc w:val="both"/>
        <w:rPr>
          <w:rFonts w:asciiTheme="majorHAnsi" w:hAnsiTheme="majorHAnsi" w:cstheme="majorHAnsi"/>
          <w:b/>
          <w:sz w:val="24"/>
          <w:szCs w:val="24"/>
          <w:u w:val="single"/>
        </w:rPr>
      </w:pPr>
    </w:p>
    <w:p w14:paraId="1450A0D9" w14:textId="74375502" w:rsidR="0045527F" w:rsidRDefault="0045527F" w:rsidP="008C6F53">
      <w:pPr>
        <w:jc w:val="both"/>
        <w:rPr>
          <w:rFonts w:asciiTheme="majorHAnsi" w:hAnsiTheme="majorHAnsi" w:cstheme="majorHAnsi"/>
          <w:b/>
          <w:sz w:val="24"/>
          <w:szCs w:val="24"/>
          <w:u w:val="single"/>
        </w:rPr>
      </w:pPr>
    </w:p>
    <w:p w14:paraId="09C52611" w14:textId="6B5202DC" w:rsidR="0045527F" w:rsidRDefault="0045527F" w:rsidP="008C6F53">
      <w:pPr>
        <w:jc w:val="both"/>
        <w:rPr>
          <w:rFonts w:asciiTheme="majorHAnsi" w:hAnsiTheme="majorHAnsi" w:cstheme="majorHAnsi"/>
          <w:b/>
          <w:sz w:val="24"/>
          <w:szCs w:val="24"/>
          <w:u w:val="single"/>
        </w:rPr>
      </w:pPr>
    </w:p>
    <w:p w14:paraId="4444A3F6" w14:textId="1852FFE4" w:rsidR="0045527F" w:rsidRDefault="0045527F" w:rsidP="008C6F53">
      <w:pPr>
        <w:jc w:val="both"/>
        <w:rPr>
          <w:rFonts w:asciiTheme="majorHAnsi" w:hAnsiTheme="majorHAnsi" w:cstheme="majorHAnsi"/>
          <w:b/>
          <w:sz w:val="24"/>
          <w:szCs w:val="24"/>
          <w:u w:val="single"/>
        </w:rPr>
      </w:pPr>
    </w:p>
    <w:p w14:paraId="432F9A68" w14:textId="144353B0" w:rsidR="0045527F" w:rsidRDefault="0045527F" w:rsidP="008C6F53">
      <w:pPr>
        <w:jc w:val="both"/>
        <w:rPr>
          <w:rFonts w:asciiTheme="majorHAnsi" w:hAnsiTheme="majorHAnsi" w:cstheme="majorHAnsi"/>
          <w:b/>
          <w:sz w:val="24"/>
          <w:szCs w:val="24"/>
          <w:u w:val="single"/>
        </w:rPr>
      </w:pPr>
    </w:p>
    <w:p w14:paraId="75EE3A7C" w14:textId="4F46A60D" w:rsidR="0045527F" w:rsidRDefault="0045527F" w:rsidP="008C6F53">
      <w:pPr>
        <w:jc w:val="both"/>
        <w:rPr>
          <w:rFonts w:asciiTheme="majorHAnsi" w:hAnsiTheme="majorHAnsi" w:cstheme="majorHAnsi"/>
          <w:b/>
          <w:sz w:val="24"/>
          <w:szCs w:val="24"/>
          <w:u w:val="single"/>
        </w:rPr>
      </w:pPr>
    </w:p>
    <w:p w14:paraId="645D1610" w14:textId="77777777" w:rsidR="0045527F" w:rsidRPr="005C6623" w:rsidRDefault="0045527F" w:rsidP="008C6F53">
      <w:pPr>
        <w:jc w:val="both"/>
        <w:rPr>
          <w:rFonts w:asciiTheme="majorHAnsi" w:hAnsiTheme="majorHAnsi" w:cstheme="majorHAnsi"/>
          <w:b/>
          <w:sz w:val="24"/>
          <w:szCs w:val="24"/>
          <w:u w:val="single"/>
        </w:rPr>
      </w:pPr>
    </w:p>
    <w:p w14:paraId="0E3F2435" w14:textId="4AE76C25" w:rsidR="00177F83" w:rsidRDefault="00177F83"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Tables</w:t>
      </w:r>
    </w:p>
    <w:p w14:paraId="14BC3AB6" w14:textId="6AB96938" w:rsidR="00246437" w:rsidRPr="005C6623" w:rsidRDefault="00246437" w:rsidP="008C6F53">
      <w:pPr>
        <w:jc w:val="both"/>
        <w:rPr>
          <w:rFonts w:asciiTheme="majorHAnsi" w:hAnsiTheme="majorHAnsi" w:cstheme="majorHAnsi"/>
          <w:sz w:val="24"/>
          <w:szCs w:val="24"/>
        </w:rPr>
      </w:pPr>
    </w:p>
    <w:p w14:paraId="35D27006" w14:textId="0617D2B8" w:rsidR="00246437" w:rsidRPr="00246437" w:rsidRDefault="00391F39" w:rsidP="008C6F53">
      <w:pPr>
        <w:pStyle w:val="Caption"/>
        <w:keepNext/>
        <w:jc w:val="both"/>
        <w:rPr>
          <w:rFonts w:asciiTheme="majorHAnsi" w:hAnsiTheme="majorHAnsi" w:cstheme="majorHAnsi"/>
          <w:sz w:val="24"/>
          <w:szCs w:val="24"/>
        </w:rPr>
      </w:pPr>
      <w:r>
        <w:rPr>
          <w:rFonts w:asciiTheme="majorHAnsi" w:hAnsiTheme="majorHAnsi" w:cstheme="majorHAnsi"/>
          <w:sz w:val="24"/>
          <w:szCs w:val="24"/>
        </w:rPr>
        <w:t>Table 1</w:t>
      </w:r>
      <w:r w:rsidR="00246437" w:rsidRPr="005C6623">
        <w:rPr>
          <w:rFonts w:asciiTheme="majorHAnsi" w:hAnsiTheme="majorHAnsi" w:cstheme="majorHAnsi"/>
          <w:sz w:val="24"/>
          <w:szCs w:val="24"/>
        </w:rPr>
        <w:t xml:space="preserve">: </w:t>
      </w:r>
      <w:r w:rsidR="00F95FB0">
        <w:rPr>
          <w:rFonts w:asciiTheme="majorHAnsi" w:hAnsiTheme="majorHAnsi" w:cstheme="majorHAnsi"/>
          <w:sz w:val="24"/>
          <w:szCs w:val="24"/>
        </w:rPr>
        <w:t>Out-of-calibration whole tile classification a</w:t>
      </w:r>
      <w:r w:rsidR="00246437">
        <w:rPr>
          <w:rFonts w:asciiTheme="majorHAnsi" w:hAnsiTheme="majorHAnsi" w:cstheme="majorHAnsi"/>
          <w:sz w:val="24"/>
          <w:szCs w:val="24"/>
        </w:rPr>
        <w:t>cc</w:t>
      </w:r>
      <w:r w:rsidR="00F95FB0">
        <w:rPr>
          <w:rFonts w:asciiTheme="majorHAnsi" w:hAnsiTheme="majorHAnsi" w:cstheme="majorHAnsi"/>
          <w:sz w:val="24"/>
          <w:szCs w:val="24"/>
        </w:rPr>
        <w:t xml:space="preserve">uracies and F1 scores </w:t>
      </w:r>
      <w:r w:rsidR="00246437">
        <w:rPr>
          <w:rFonts w:asciiTheme="majorHAnsi" w:hAnsiTheme="majorHAnsi" w:cstheme="majorHAnsi"/>
          <w:sz w:val="24"/>
          <w:szCs w:val="24"/>
        </w:rPr>
        <w:t>for each data set and tile size</w:t>
      </w:r>
    </w:p>
    <w:tbl>
      <w:tblPr>
        <w:tblStyle w:val="TableGrid"/>
        <w:tblW w:w="0" w:type="auto"/>
        <w:tblLook w:val="04A0" w:firstRow="1" w:lastRow="0" w:firstColumn="1" w:lastColumn="0" w:noHBand="0" w:noVBand="1"/>
      </w:tblPr>
      <w:tblGrid>
        <w:gridCol w:w="1943"/>
        <w:gridCol w:w="1063"/>
        <w:gridCol w:w="1223"/>
        <w:gridCol w:w="1168"/>
        <w:gridCol w:w="1146"/>
      </w:tblGrid>
      <w:tr w:rsidR="00246437" w:rsidRPr="005C6623" w14:paraId="7EEC0101" w14:textId="77777777" w:rsidTr="00F95FB0">
        <w:tc>
          <w:tcPr>
            <w:tcW w:w="1943" w:type="dxa"/>
          </w:tcPr>
          <w:p w14:paraId="65205D49" w14:textId="77777777" w:rsidR="00246437" w:rsidRPr="005C6623" w:rsidRDefault="00246437" w:rsidP="008C6F53">
            <w:pPr>
              <w:jc w:val="both"/>
              <w:rPr>
                <w:rFonts w:asciiTheme="majorHAnsi" w:hAnsiTheme="majorHAnsi" w:cstheme="majorHAnsi"/>
                <w:b/>
                <w:sz w:val="24"/>
                <w:szCs w:val="24"/>
              </w:rPr>
            </w:pPr>
          </w:p>
        </w:tc>
        <w:tc>
          <w:tcPr>
            <w:tcW w:w="2286" w:type="dxa"/>
            <w:gridSpan w:val="2"/>
          </w:tcPr>
          <w:p w14:paraId="25A7A1D2" w14:textId="77777777" w:rsidR="00246437" w:rsidRPr="005C6623" w:rsidRDefault="00246437" w:rsidP="008C6F53">
            <w:pPr>
              <w:jc w:val="both"/>
              <w:rPr>
                <w:rFonts w:asciiTheme="majorHAnsi" w:hAnsiTheme="majorHAnsi" w:cstheme="majorHAnsi"/>
                <w:b/>
                <w:sz w:val="24"/>
                <w:szCs w:val="24"/>
              </w:rPr>
            </w:pPr>
            <w:r w:rsidRPr="005C6623">
              <w:rPr>
                <w:rFonts w:asciiTheme="majorHAnsi" w:hAnsiTheme="majorHAnsi" w:cstheme="majorHAnsi"/>
                <w:b/>
                <w:i/>
                <w:sz w:val="24"/>
                <w:szCs w:val="24"/>
              </w:rPr>
              <w:t>T</w:t>
            </w:r>
            <w:r w:rsidRPr="005C6623">
              <w:rPr>
                <w:rFonts w:asciiTheme="majorHAnsi" w:hAnsiTheme="majorHAnsi" w:cstheme="majorHAnsi"/>
                <w:b/>
                <w:sz w:val="24"/>
                <w:szCs w:val="24"/>
              </w:rPr>
              <w:t xml:space="preserve"> = 96</w:t>
            </w:r>
          </w:p>
        </w:tc>
        <w:tc>
          <w:tcPr>
            <w:tcW w:w="2314" w:type="dxa"/>
            <w:gridSpan w:val="2"/>
          </w:tcPr>
          <w:p w14:paraId="2AF7C923" w14:textId="77777777" w:rsidR="00246437" w:rsidRPr="005C6623" w:rsidRDefault="00246437" w:rsidP="008C6F53">
            <w:pPr>
              <w:jc w:val="both"/>
              <w:rPr>
                <w:rFonts w:asciiTheme="majorHAnsi" w:hAnsiTheme="majorHAnsi" w:cstheme="majorHAnsi"/>
                <w:b/>
                <w:sz w:val="24"/>
                <w:szCs w:val="24"/>
              </w:rPr>
            </w:pPr>
            <w:r w:rsidRPr="005C6623">
              <w:rPr>
                <w:rFonts w:asciiTheme="majorHAnsi" w:hAnsiTheme="majorHAnsi" w:cstheme="majorHAnsi"/>
                <w:b/>
                <w:i/>
                <w:sz w:val="24"/>
                <w:szCs w:val="24"/>
              </w:rPr>
              <w:t>T</w:t>
            </w:r>
            <w:r w:rsidRPr="005C6623">
              <w:rPr>
                <w:rFonts w:asciiTheme="majorHAnsi" w:hAnsiTheme="majorHAnsi" w:cstheme="majorHAnsi"/>
                <w:b/>
                <w:sz w:val="24"/>
                <w:szCs w:val="24"/>
              </w:rPr>
              <w:t xml:space="preserve"> = 224</w:t>
            </w:r>
          </w:p>
        </w:tc>
      </w:tr>
      <w:tr w:rsidR="00F95FB0" w:rsidRPr="005C6623" w14:paraId="1F2E182A" w14:textId="77777777" w:rsidTr="00F95FB0">
        <w:tc>
          <w:tcPr>
            <w:tcW w:w="1943" w:type="dxa"/>
          </w:tcPr>
          <w:p w14:paraId="3EEF7388" w14:textId="77777777" w:rsidR="00F95FB0" w:rsidRPr="005C6623" w:rsidRDefault="00F95FB0" w:rsidP="008C6F53">
            <w:pPr>
              <w:jc w:val="both"/>
              <w:rPr>
                <w:rFonts w:asciiTheme="majorHAnsi" w:hAnsiTheme="majorHAnsi" w:cstheme="majorHAnsi"/>
                <w:b/>
                <w:sz w:val="24"/>
                <w:szCs w:val="24"/>
              </w:rPr>
            </w:pPr>
            <w:r w:rsidRPr="005C6623">
              <w:rPr>
                <w:rFonts w:asciiTheme="majorHAnsi" w:hAnsiTheme="majorHAnsi" w:cstheme="majorHAnsi"/>
                <w:b/>
                <w:sz w:val="24"/>
                <w:szCs w:val="24"/>
              </w:rPr>
              <w:t>Data set</w:t>
            </w:r>
          </w:p>
        </w:tc>
        <w:tc>
          <w:tcPr>
            <w:tcW w:w="1063" w:type="dxa"/>
          </w:tcPr>
          <w:p w14:paraId="032FFF1A" w14:textId="77777777" w:rsidR="00F95FB0" w:rsidRPr="005C6623" w:rsidRDefault="00F95FB0" w:rsidP="008C6F53">
            <w:pPr>
              <w:jc w:val="both"/>
              <w:rPr>
                <w:rFonts w:asciiTheme="majorHAnsi" w:hAnsiTheme="majorHAnsi" w:cstheme="majorHAnsi"/>
                <w:b/>
                <w:sz w:val="24"/>
                <w:szCs w:val="24"/>
              </w:rPr>
            </w:pPr>
            <w:r w:rsidRPr="005C6623">
              <w:rPr>
                <w:rFonts w:asciiTheme="majorHAnsi" w:hAnsiTheme="majorHAnsi" w:cstheme="majorHAnsi"/>
                <w:b/>
                <w:sz w:val="24"/>
                <w:szCs w:val="24"/>
              </w:rPr>
              <w:t>Mean accuracy</w:t>
            </w:r>
          </w:p>
        </w:tc>
        <w:tc>
          <w:tcPr>
            <w:tcW w:w="1223" w:type="dxa"/>
          </w:tcPr>
          <w:p w14:paraId="635A41FD" w14:textId="77777777" w:rsidR="00F95FB0" w:rsidRPr="005C6623" w:rsidRDefault="00F95FB0" w:rsidP="008C6F53">
            <w:pPr>
              <w:jc w:val="both"/>
              <w:rPr>
                <w:rFonts w:asciiTheme="majorHAnsi" w:hAnsiTheme="majorHAnsi" w:cstheme="majorHAnsi"/>
                <w:b/>
                <w:sz w:val="24"/>
                <w:szCs w:val="24"/>
              </w:rPr>
            </w:pPr>
            <w:r w:rsidRPr="005C6623">
              <w:rPr>
                <w:rFonts w:asciiTheme="majorHAnsi" w:hAnsiTheme="majorHAnsi" w:cstheme="majorHAnsi"/>
                <w:b/>
                <w:sz w:val="24"/>
                <w:szCs w:val="24"/>
              </w:rPr>
              <w:t>Mean F1 score</w:t>
            </w:r>
          </w:p>
        </w:tc>
        <w:tc>
          <w:tcPr>
            <w:tcW w:w="1168" w:type="dxa"/>
          </w:tcPr>
          <w:p w14:paraId="2B466D52" w14:textId="77777777" w:rsidR="00F95FB0" w:rsidRPr="005C6623" w:rsidRDefault="00F95FB0" w:rsidP="008C6F53">
            <w:pPr>
              <w:jc w:val="both"/>
              <w:rPr>
                <w:rFonts w:asciiTheme="majorHAnsi" w:hAnsiTheme="majorHAnsi" w:cstheme="majorHAnsi"/>
                <w:b/>
                <w:sz w:val="24"/>
                <w:szCs w:val="24"/>
              </w:rPr>
            </w:pPr>
            <w:r w:rsidRPr="005C6623">
              <w:rPr>
                <w:rFonts w:asciiTheme="majorHAnsi" w:hAnsiTheme="majorHAnsi" w:cstheme="majorHAnsi"/>
                <w:b/>
                <w:sz w:val="24"/>
                <w:szCs w:val="24"/>
              </w:rPr>
              <w:t>Mean accuracy</w:t>
            </w:r>
          </w:p>
        </w:tc>
        <w:tc>
          <w:tcPr>
            <w:tcW w:w="1146" w:type="dxa"/>
          </w:tcPr>
          <w:p w14:paraId="47DC9FEE" w14:textId="77777777" w:rsidR="00F95FB0" w:rsidRPr="005C6623" w:rsidRDefault="00F95FB0" w:rsidP="008C6F53">
            <w:pPr>
              <w:jc w:val="both"/>
              <w:rPr>
                <w:rFonts w:asciiTheme="majorHAnsi" w:hAnsiTheme="majorHAnsi" w:cstheme="majorHAnsi"/>
                <w:b/>
                <w:sz w:val="24"/>
                <w:szCs w:val="24"/>
              </w:rPr>
            </w:pPr>
            <w:r w:rsidRPr="005C6623">
              <w:rPr>
                <w:rFonts w:asciiTheme="majorHAnsi" w:hAnsiTheme="majorHAnsi" w:cstheme="majorHAnsi"/>
                <w:b/>
                <w:sz w:val="24"/>
                <w:szCs w:val="24"/>
              </w:rPr>
              <w:t>Mean F1 score</w:t>
            </w:r>
          </w:p>
        </w:tc>
      </w:tr>
      <w:tr w:rsidR="00F95FB0" w:rsidRPr="005C6623" w14:paraId="641EAC5D" w14:textId="77777777" w:rsidTr="00F95FB0">
        <w:tc>
          <w:tcPr>
            <w:tcW w:w="1943" w:type="dxa"/>
          </w:tcPr>
          <w:p w14:paraId="4661B53C" w14:textId="77777777"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1. NWPU</w:t>
            </w:r>
          </w:p>
        </w:tc>
        <w:tc>
          <w:tcPr>
            <w:tcW w:w="1063" w:type="dxa"/>
          </w:tcPr>
          <w:p w14:paraId="2D729E8F" w14:textId="6139ED81"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87%</w:t>
            </w:r>
          </w:p>
        </w:tc>
        <w:tc>
          <w:tcPr>
            <w:tcW w:w="1223" w:type="dxa"/>
          </w:tcPr>
          <w:p w14:paraId="21398CAC" w14:textId="374FF2BC"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93%</w:t>
            </w:r>
          </w:p>
        </w:tc>
        <w:tc>
          <w:tcPr>
            <w:tcW w:w="1168" w:type="dxa"/>
          </w:tcPr>
          <w:p w14:paraId="378F4ECE" w14:textId="77777777"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89%</w:t>
            </w:r>
          </w:p>
        </w:tc>
        <w:tc>
          <w:tcPr>
            <w:tcW w:w="1146" w:type="dxa"/>
          </w:tcPr>
          <w:p w14:paraId="0FCEF6ED" w14:textId="77777777"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94%</w:t>
            </w:r>
          </w:p>
        </w:tc>
      </w:tr>
      <w:tr w:rsidR="00F95FB0" w:rsidRPr="005C6623" w14:paraId="3AA14FEC" w14:textId="77777777" w:rsidTr="00F95FB0">
        <w:tc>
          <w:tcPr>
            <w:tcW w:w="1943" w:type="dxa"/>
          </w:tcPr>
          <w:p w14:paraId="07C75CB5" w14:textId="77777777"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 xml:space="preserve">2. </w:t>
            </w:r>
            <w:proofErr w:type="spellStart"/>
            <w:r w:rsidRPr="005C6623">
              <w:rPr>
                <w:rFonts w:asciiTheme="majorHAnsi" w:hAnsiTheme="majorHAnsi" w:cstheme="majorHAnsi"/>
                <w:sz w:val="24"/>
                <w:szCs w:val="24"/>
              </w:rPr>
              <w:t>Seabright</w:t>
            </w:r>
            <w:proofErr w:type="spellEnd"/>
          </w:p>
        </w:tc>
        <w:tc>
          <w:tcPr>
            <w:tcW w:w="1063" w:type="dxa"/>
          </w:tcPr>
          <w:p w14:paraId="063C34F8"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94%</w:t>
            </w:r>
          </w:p>
        </w:tc>
        <w:tc>
          <w:tcPr>
            <w:tcW w:w="1223" w:type="dxa"/>
          </w:tcPr>
          <w:p w14:paraId="4EC8BDD3"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97%</w:t>
            </w:r>
          </w:p>
        </w:tc>
        <w:tc>
          <w:tcPr>
            <w:tcW w:w="1168" w:type="dxa"/>
          </w:tcPr>
          <w:p w14:paraId="248AA3FA" w14:textId="1379FB49"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96</w:t>
            </w:r>
            <w:r w:rsidRPr="005C6623">
              <w:rPr>
                <w:rFonts w:asciiTheme="majorHAnsi" w:hAnsiTheme="majorHAnsi" w:cstheme="majorHAnsi"/>
                <w:sz w:val="24"/>
                <w:szCs w:val="24"/>
              </w:rPr>
              <w:t>%</w:t>
            </w:r>
          </w:p>
        </w:tc>
        <w:tc>
          <w:tcPr>
            <w:tcW w:w="1146" w:type="dxa"/>
          </w:tcPr>
          <w:p w14:paraId="75C1694F" w14:textId="38F3B440"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97</w:t>
            </w:r>
            <w:r w:rsidRPr="005C6623">
              <w:rPr>
                <w:rFonts w:asciiTheme="majorHAnsi" w:hAnsiTheme="majorHAnsi" w:cstheme="majorHAnsi"/>
                <w:sz w:val="24"/>
                <w:szCs w:val="24"/>
              </w:rPr>
              <w:t>%</w:t>
            </w:r>
          </w:p>
        </w:tc>
      </w:tr>
      <w:tr w:rsidR="00F95FB0" w:rsidRPr="005C6623" w14:paraId="4C427077" w14:textId="77777777" w:rsidTr="00F95FB0">
        <w:tc>
          <w:tcPr>
            <w:tcW w:w="1943" w:type="dxa"/>
          </w:tcPr>
          <w:p w14:paraId="5983E7A6" w14:textId="77777777"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 xml:space="preserve">3. </w:t>
            </w:r>
            <w:r w:rsidRPr="005C6623">
              <w:rPr>
                <w:rFonts w:asciiTheme="majorHAnsi" w:hAnsiTheme="majorHAnsi" w:cstheme="majorHAnsi"/>
                <w:sz w:val="24"/>
                <w:szCs w:val="24"/>
              </w:rPr>
              <w:t>Ontario</w:t>
            </w:r>
          </w:p>
        </w:tc>
        <w:tc>
          <w:tcPr>
            <w:tcW w:w="1063" w:type="dxa"/>
          </w:tcPr>
          <w:p w14:paraId="345AC01E"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83%</w:t>
            </w:r>
          </w:p>
        </w:tc>
        <w:tc>
          <w:tcPr>
            <w:tcW w:w="1223" w:type="dxa"/>
          </w:tcPr>
          <w:p w14:paraId="18891F8F"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91%</w:t>
            </w:r>
          </w:p>
        </w:tc>
        <w:tc>
          <w:tcPr>
            <w:tcW w:w="1168" w:type="dxa"/>
          </w:tcPr>
          <w:p w14:paraId="29C72652"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96%</w:t>
            </w:r>
          </w:p>
        </w:tc>
        <w:tc>
          <w:tcPr>
            <w:tcW w:w="1146" w:type="dxa"/>
          </w:tcPr>
          <w:p w14:paraId="5815E1BE"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98%</w:t>
            </w:r>
          </w:p>
        </w:tc>
      </w:tr>
      <w:tr w:rsidR="00F95FB0" w:rsidRPr="005C6623" w14:paraId="1CB47DF8" w14:textId="77777777" w:rsidTr="00F95FB0">
        <w:tc>
          <w:tcPr>
            <w:tcW w:w="1943" w:type="dxa"/>
          </w:tcPr>
          <w:p w14:paraId="0C2ECD9C" w14:textId="07FD4718" w:rsidR="00F95FB0" w:rsidRPr="005C6623" w:rsidRDefault="0061060A" w:rsidP="008C6F53">
            <w:pPr>
              <w:jc w:val="both"/>
              <w:rPr>
                <w:rFonts w:asciiTheme="majorHAnsi" w:hAnsiTheme="majorHAnsi" w:cstheme="majorHAnsi"/>
                <w:sz w:val="24"/>
                <w:szCs w:val="24"/>
              </w:rPr>
            </w:pPr>
            <w:r>
              <w:rPr>
                <w:rFonts w:asciiTheme="majorHAnsi" w:hAnsiTheme="majorHAnsi" w:cstheme="majorHAnsi"/>
                <w:sz w:val="24"/>
                <w:szCs w:val="24"/>
              </w:rPr>
              <w:t>4</w:t>
            </w:r>
            <w:r w:rsidR="00F95FB0">
              <w:rPr>
                <w:rFonts w:asciiTheme="majorHAnsi" w:hAnsiTheme="majorHAnsi" w:cstheme="majorHAnsi"/>
                <w:sz w:val="24"/>
                <w:szCs w:val="24"/>
              </w:rPr>
              <w:t xml:space="preserve">. </w:t>
            </w:r>
            <w:r w:rsidR="00F95FB0" w:rsidRPr="005C6623">
              <w:rPr>
                <w:rFonts w:asciiTheme="majorHAnsi" w:hAnsiTheme="majorHAnsi" w:cstheme="majorHAnsi"/>
                <w:sz w:val="24"/>
                <w:szCs w:val="24"/>
              </w:rPr>
              <w:t>Grand Canyon</w:t>
            </w:r>
          </w:p>
        </w:tc>
        <w:tc>
          <w:tcPr>
            <w:tcW w:w="1063" w:type="dxa"/>
          </w:tcPr>
          <w:p w14:paraId="7A929BD5"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92%</w:t>
            </w:r>
          </w:p>
        </w:tc>
        <w:tc>
          <w:tcPr>
            <w:tcW w:w="1223" w:type="dxa"/>
          </w:tcPr>
          <w:p w14:paraId="65712320"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96%</w:t>
            </w:r>
          </w:p>
        </w:tc>
        <w:tc>
          <w:tcPr>
            <w:tcW w:w="1168" w:type="dxa"/>
          </w:tcPr>
          <w:p w14:paraId="5E14D4D3"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94%</w:t>
            </w:r>
          </w:p>
        </w:tc>
        <w:tc>
          <w:tcPr>
            <w:tcW w:w="1146" w:type="dxa"/>
          </w:tcPr>
          <w:p w14:paraId="60358CD3"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97%</w:t>
            </w:r>
          </w:p>
        </w:tc>
      </w:tr>
    </w:tbl>
    <w:p w14:paraId="2A2D9ADC" w14:textId="77777777" w:rsidR="00177F83" w:rsidRPr="005C6623" w:rsidRDefault="00177F83" w:rsidP="008C6F53">
      <w:pPr>
        <w:jc w:val="both"/>
        <w:rPr>
          <w:rFonts w:asciiTheme="majorHAnsi" w:hAnsiTheme="majorHAnsi" w:cstheme="majorHAnsi"/>
          <w:b/>
          <w:sz w:val="24"/>
          <w:szCs w:val="24"/>
          <w:u w:val="single"/>
        </w:rPr>
      </w:pPr>
    </w:p>
    <w:p w14:paraId="2B209295" w14:textId="4E4308CB" w:rsidR="00AD47F8" w:rsidRPr="00AB154F" w:rsidRDefault="00B95C1B" w:rsidP="00AB154F">
      <w:pPr>
        <w:pStyle w:val="Caption"/>
        <w:keepNext/>
        <w:jc w:val="both"/>
        <w:rPr>
          <w:rFonts w:asciiTheme="majorHAnsi" w:hAnsiTheme="majorHAnsi" w:cstheme="majorHAnsi"/>
          <w:sz w:val="24"/>
          <w:szCs w:val="24"/>
        </w:rPr>
      </w:pPr>
      <w:r>
        <w:rPr>
          <w:rFonts w:asciiTheme="majorHAnsi" w:hAnsiTheme="majorHAnsi" w:cstheme="majorHAnsi"/>
          <w:sz w:val="24"/>
          <w:szCs w:val="24"/>
        </w:rPr>
        <w:t>Table 2</w:t>
      </w:r>
      <w:r w:rsidR="00AB154F" w:rsidRPr="005C6623">
        <w:rPr>
          <w:rFonts w:asciiTheme="majorHAnsi" w:hAnsiTheme="majorHAnsi" w:cstheme="majorHAnsi"/>
          <w:sz w:val="24"/>
          <w:szCs w:val="24"/>
        </w:rPr>
        <w:t xml:space="preserve">: </w:t>
      </w:r>
      <w:r w:rsidR="00AB154F">
        <w:rPr>
          <w:rFonts w:asciiTheme="majorHAnsi" w:hAnsiTheme="majorHAnsi" w:cstheme="majorHAnsi"/>
          <w:sz w:val="24"/>
          <w:szCs w:val="24"/>
        </w:rPr>
        <w:t xml:space="preserve">Mean </w:t>
      </w:r>
      <w:r w:rsidR="00F95FB0">
        <w:rPr>
          <w:rFonts w:asciiTheme="majorHAnsi" w:hAnsiTheme="majorHAnsi" w:cstheme="majorHAnsi"/>
          <w:sz w:val="24"/>
          <w:szCs w:val="24"/>
        </w:rPr>
        <w:t xml:space="preserve">out-of-calibration whole tile classification </w:t>
      </w:r>
      <w:r w:rsidR="00AB154F">
        <w:rPr>
          <w:rFonts w:asciiTheme="majorHAnsi" w:hAnsiTheme="majorHAnsi" w:cstheme="majorHAnsi"/>
          <w:sz w:val="24"/>
          <w:szCs w:val="24"/>
        </w:rPr>
        <w:t>accuracies</w:t>
      </w:r>
      <w:r w:rsidR="00917D30">
        <w:rPr>
          <w:rFonts w:asciiTheme="majorHAnsi" w:hAnsiTheme="majorHAnsi" w:cstheme="majorHAnsi"/>
          <w:sz w:val="24"/>
          <w:szCs w:val="24"/>
        </w:rPr>
        <w:t xml:space="preserve"> (%)</w:t>
      </w:r>
      <w:r w:rsidR="00F95FB0">
        <w:rPr>
          <w:rFonts w:asciiTheme="majorHAnsi" w:hAnsiTheme="majorHAnsi" w:cstheme="majorHAnsi"/>
          <w:sz w:val="24"/>
          <w:szCs w:val="24"/>
        </w:rPr>
        <w:t>,</w:t>
      </w:r>
      <w:r w:rsidR="00AB154F">
        <w:rPr>
          <w:rFonts w:asciiTheme="majorHAnsi" w:hAnsiTheme="majorHAnsi" w:cstheme="majorHAnsi"/>
          <w:sz w:val="24"/>
          <w:szCs w:val="24"/>
        </w:rPr>
        <w:t xml:space="preserve"> per class</w:t>
      </w:r>
      <w:r w:rsidR="00F95FB0">
        <w:rPr>
          <w:rFonts w:asciiTheme="majorHAnsi" w:hAnsiTheme="majorHAnsi" w:cstheme="majorHAnsi"/>
          <w:sz w:val="24"/>
          <w:szCs w:val="24"/>
        </w:rPr>
        <w:t>,</w:t>
      </w:r>
      <w:r w:rsidR="00AB154F">
        <w:rPr>
          <w:rFonts w:asciiTheme="majorHAnsi" w:hAnsiTheme="majorHAnsi" w:cstheme="majorHAnsi"/>
          <w:sz w:val="24"/>
          <w:szCs w:val="24"/>
        </w:rPr>
        <w:t xml:space="preserve"> for each of the non-satellite data sets (T=96 / T=224)</w:t>
      </w:r>
    </w:p>
    <w:tbl>
      <w:tblPr>
        <w:tblStyle w:val="TableGrid"/>
        <w:tblW w:w="0" w:type="auto"/>
        <w:tblLook w:val="04A0" w:firstRow="1" w:lastRow="0" w:firstColumn="1" w:lastColumn="0" w:noHBand="0" w:noVBand="1"/>
      </w:tblPr>
      <w:tblGrid>
        <w:gridCol w:w="1677"/>
        <w:gridCol w:w="1517"/>
        <w:gridCol w:w="1500"/>
        <w:gridCol w:w="1713"/>
        <w:gridCol w:w="1670"/>
      </w:tblGrid>
      <w:tr w:rsidR="0061060A" w14:paraId="4D27BED8" w14:textId="475F1B86" w:rsidTr="0077664D">
        <w:tc>
          <w:tcPr>
            <w:tcW w:w="1677" w:type="dxa"/>
          </w:tcPr>
          <w:p w14:paraId="067AC9C5" w14:textId="77777777" w:rsidR="0061060A" w:rsidRDefault="0061060A" w:rsidP="00DC6C90">
            <w:pPr>
              <w:jc w:val="center"/>
              <w:rPr>
                <w:rFonts w:asciiTheme="majorHAnsi" w:hAnsiTheme="majorHAnsi" w:cstheme="majorHAnsi"/>
                <w:b/>
                <w:sz w:val="24"/>
                <w:szCs w:val="24"/>
                <w:u w:val="single"/>
              </w:rPr>
            </w:pPr>
          </w:p>
        </w:tc>
        <w:tc>
          <w:tcPr>
            <w:tcW w:w="1517" w:type="dxa"/>
          </w:tcPr>
          <w:p w14:paraId="6FDEF23A" w14:textId="7FDE4C2B" w:rsidR="0061060A" w:rsidRPr="00DC6C90" w:rsidRDefault="0061060A" w:rsidP="00DC6C90">
            <w:pPr>
              <w:jc w:val="center"/>
              <w:rPr>
                <w:rFonts w:asciiTheme="majorHAnsi" w:hAnsiTheme="majorHAnsi" w:cstheme="majorHAnsi"/>
                <w:b/>
                <w:sz w:val="24"/>
                <w:szCs w:val="24"/>
              </w:rPr>
            </w:pPr>
            <w:proofErr w:type="spellStart"/>
            <w:r w:rsidRPr="00DC6C90">
              <w:rPr>
                <w:rFonts w:asciiTheme="majorHAnsi" w:hAnsiTheme="majorHAnsi" w:cstheme="majorHAnsi"/>
                <w:b/>
                <w:sz w:val="24"/>
                <w:szCs w:val="24"/>
              </w:rPr>
              <w:t>Seabright</w:t>
            </w:r>
            <w:proofErr w:type="spellEnd"/>
          </w:p>
        </w:tc>
        <w:tc>
          <w:tcPr>
            <w:tcW w:w="1500" w:type="dxa"/>
          </w:tcPr>
          <w:p w14:paraId="56FF9DE5" w14:textId="42EA14C2"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Ontario</w:t>
            </w:r>
          </w:p>
        </w:tc>
        <w:tc>
          <w:tcPr>
            <w:tcW w:w="1713" w:type="dxa"/>
          </w:tcPr>
          <w:p w14:paraId="25085EC0" w14:textId="1BD5BCCB"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Grand Canyon</w:t>
            </w:r>
          </w:p>
        </w:tc>
        <w:tc>
          <w:tcPr>
            <w:tcW w:w="1670" w:type="dxa"/>
            <w:shd w:val="clear" w:color="auto" w:fill="auto"/>
          </w:tcPr>
          <w:p w14:paraId="26AFCA09" w14:textId="4CFC6C31" w:rsidR="0061060A" w:rsidRPr="00DC6C90" w:rsidRDefault="0061060A" w:rsidP="00DC6C90">
            <w:pPr>
              <w:jc w:val="center"/>
              <w:rPr>
                <w:rFonts w:asciiTheme="majorHAnsi" w:hAnsiTheme="majorHAnsi" w:cstheme="majorHAnsi"/>
                <w:b/>
                <w:sz w:val="24"/>
                <w:szCs w:val="24"/>
              </w:rPr>
            </w:pPr>
            <w:r>
              <w:rPr>
                <w:rFonts w:asciiTheme="majorHAnsi" w:hAnsiTheme="majorHAnsi" w:cstheme="majorHAnsi"/>
                <w:b/>
                <w:sz w:val="24"/>
                <w:szCs w:val="24"/>
              </w:rPr>
              <w:t>Mean</w:t>
            </w:r>
          </w:p>
        </w:tc>
      </w:tr>
      <w:tr w:rsidR="0061060A" w14:paraId="0B2A30B8" w14:textId="40E67364" w:rsidTr="0077664D">
        <w:tc>
          <w:tcPr>
            <w:tcW w:w="1677" w:type="dxa"/>
          </w:tcPr>
          <w:p w14:paraId="08D14F2C" w14:textId="7832EDAF"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Sediment/sand</w:t>
            </w:r>
          </w:p>
        </w:tc>
        <w:tc>
          <w:tcPr>
            <w:tcW w:w="1517" w:type="dxa"/>
          </w:tcPr>
          <w:p w14:paraId="30F2DD4D" w14:textId="451FEA0E"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0.93 / 0.98</w:t>
            </w:r>
          </w:p>
        </w:tc>
        <w:tc>
          <w:tcPr>
            <w:tcW w:w="1500" w:type="dxa"/>
          </w:tcPr>
          <w:p w14:paraId="7020A8C3" w14:textId="63DD8F33"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0.76 / 0.93</w:t>
            </w:r>
          </w:p>
        </w:tc>
        <w:tc>
          <w:tcPr>
            <w:tcW w:w="1713" w:type="dxa"/>
          </w:tcPr>
          <w:p w14:paraId="3B677617" w14:textId="6493E908"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0.94 / 0.89</w:t>
            </w:r>
          </w:p>
        </w:tc>
        <w:tc>
          <w:tcPr>
            <w:tcW w:w="1670" w:type="dxa"/>
            <w:shd w:val="clear" w:color="auto" w:fill="auto"/>
          </w:tcPr>
          <w:p w14:paraId="63E59F0A" w14:textId="0459E003" w:rsidR="0061060A" w:rsidRDefault="0061060A" w:rsidP="00DC6C90">
            <w:pPr>
              <w:jc w:val="center"/>
              <w:rPr>
                <w:rFonts w:asciiTheme="majorHAnsi" w:hAnsiTheme="majorHAnsi" w:cstheme="majorHAnsi"/>
                <w:sz w:val="24"/>
                <w:szCs w:val="24"/>
              </w:rPr>
            </w:pPr>
            <w:r>
              <w:rPr>
                <w:rFonts w:asciiTheme="majorHAnsi" w:hAnsiTheme="majorHAnsi" w:cstheme="majorHAnsi"/>
                <w:sz w:val="24"/>
                <w:szCs w:val="24"/>
              </w:rPr>
              <w:t>0.89</w:t>
            </w:r>
          </w:p>
        </w:tc>
      </w:tr>
      <w:tr w:rsidR="0061060A" w14:paraId="64BED5D1" w14:textId="7B13290E" w:rsidTr="00A07543">
        <w:tc>
          <w:tcPr>
            <w:tcW w:w="1677" w:type="dxa"/>
          </w:tcPr>
          <w:p w14:paraId="6C9BA695" w14:textId="1195341E"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Shadow</w:t>
            </w:r>
          </w:p>
        </w:tc>
        <w:tc>
          <w:tcPr>
            <w:tcW w:w="1517" w:type="dxa"/>
            <w:shd w:val="clear" w:color="auto" w:fill="E7E6E6" w:themeFill="background2"/>
          </w:tcPr>
          <w:p w14:paraId="3D1C6038" w14:textId="77777777" w:rsidR="0061060A" w:rsidRPr="00DC6C90" w:rsidRDefault="0061060A" w:rsidP="00DC6C90">
            <w:pPr>
              <w:jc w:val="center"/>
              <w:rPr>
                <w:rFonts w:asciiTheme="majorHAnsi" w:hAnsiTheme="majorHAnsi" w:cstheme="majorHAnsi"/>
                <w:sz w:val="24"/>
                <w:szCs w:val="24"/>
              </w:rPr>
            </w:pPr>
          </w:p>
        </w:tc>
        <w:tc>
          <w:tcPr>
            <w:tcW w:w="1500" w:type="dxa"/>
            <w:shd w:val="clear" w:color="auto" w:fill="E7E6E6" w:themeFill="background2"/>
          </w:tcPr>
          <w:p w14:paraId="04A410A0" w14:textId="77777777" w:rsidR="0061060A" w:rsidRPr="00DC6C90" w:rsidRDefault="0061060A" w:rsidP="00DC6C90">
            <w:pPr>
              <w:jc w:val="center"/>
              <w:rPr>
                <w:rFonts w:asciiTheme="majorHAnsi" w:hAnsiTheme="majorHAnsi" w:cstheme="majorHAnsi"/>
                <w:sz w:val="24"/>
                <w:szCs w:val="24"/>
              </w:rPr>
            </w:pPr>
          </w:p>
        </w:tc>
        <w:tc>
          <w:tcPr>
            <w:tcW w:w="1713" w:type="dxa"/>
            <w:shd w:val="clear" w:color="auto" w:fill="E7E6E6" w:themeFill="background2"/>
          </w:tcPr>
          <w:p w14:paraId="1D411492" w14:textId="77777777" w:rsidR="0061060A" w:rsidRPr="00DC6C90" w:rsidRDefault="0061060A" w:rsidP="00DC6C90">
            <w:pPr>
              <w:jc w:val="center"/>
              <w:rPr>
                <w:rFonts w:asciiTheme="majorHAnsi" w:hAnsiTheme="majorHAnsi" w:cstheme="majorHAnsi"/>
                <w:sz w:val="24"/>
                <w:szCs w:val="24"/>
              </w:rPr>
            </w:pPr>
          </w:p>
        </w:tc>
        <w:tc>
          <w:tcPr>
            <w:tcW w:w="1670" w:type="dxa"/>
            <w:shd w:val="clear" w:color="auto" w:fill="E7E6E6" w:themeFill="background2"/>
          </w:tcPr>
          <w:p w14:paraId="291B09E7" w14:textId="77777777" w:rsidR="0061060A" w:rsidRPr="00DC6C90" w:rsidRDefault="0061060A" w:rsidP="00DC6C90">
            <w:pPr>
              <w:jc w:val="center"/>
              <w:rPr>
                <w:rFonts w:asciiTheme="majorHAnsi" w:hAnsiTheme="majorHAnsi" w:cstheme="majorHAnsi"/>
                <w:sz w:val="24"/>
                <w:szCs w:val="24"/>
              </w:rPr>
            </w:pPr>
          </w:p>
        </w:tc>
      </w:tr>
      <w:tr w:rsidR="0061060A" w14:paraId="5A3A1ABE" w14:textId="0D57BAAA" w:rsidTr="0077664D">
        <w:tc>
          <w:tcPr>
            <w:tcW w:w="1677" w:type="dxa"/>
          </w:tcPr>
          <w:p w14:paraId="081D9649" w14:textId="6912F4CC"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Terrain</w:t>
            </w:r>
            <w:r>
              <w:rPr>
                <w:rFonts w:asciiTheme="majorHAnsi" w:hAnsiTheme="majorHAnsi" w:cstheme="majorHAnsi"/>
                <w:b/>
                <w:sz w:val="24"/>
                <w:szCs w:val="24"/>
              </w:rPr>
              <w:t>/rock</w:t>
            </w:r>
          </w:p>
        </w:tc>
        <w:tc>
          <w:tcPr>
            <w:tcW w:w="1517" w:type="dxa"/>
          </w:tcPr>
          <w:p w14:paraId="151F4EE2" w14:textId="49DD4D2D"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0.91 / 0.91</w:t>
            </w:r>
          </w:p>
        </w:tc>
        <w:tc>
          <w:tcPr>
            <w:tcW w:w="1500" w:type="dxa"/>
          </w:tcPr>
          <w:p w14:paraId="6D21E52D" w14:textId="71AA4E70"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0.78 / 0.91</w:t>
            </w:r>
          </w:p>
        </w:tc>
        <w:tc>
          <w:tcPr>
            <w:tcW w:w="1713" w:type="dxa"/>
          </w:tcPr>
          <w:p w14:paraId="700A67B9" w14:textId="093546EA"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0.89 / 0.95</w:t>
            </w:r>
          </w:p>
        </w:tc>
        <w:tc>
          <w:tcPr>
            <w:tcW w:w="1670" w:type="dxa"/>
            <w:shd w:val="clear" w:color="auto" w:fill="auto"/>
          </w:tcPr>
          <w:p w14:paraId="79A0B3C4" w14:textId="753D5FBB" w:rsidR="0061060A" w:rsidRDefault="0061060A" w:rsidP="00DC6C90">
            <w:pPr>
              <w:jc w:val="center"/>
              <w:rPr>
                <w:rFonts w:asciiTheme="majorHAnsi" w:hAnsiTheme="majorHAnsi" w:cstheme="majorHAnsi"/>
                <w:sz w:val="24"/>
                <w:szCs w:val="24"/>
              </w:rPr>
            </w:pPr>
            <w:r>
              <w:rPr>
                <w:rFonts w:asciiTheme="majorHAnsi" w:hAnsiTheme="majorHAnsi" w:cstheme="majorHAnsi"/>
                <w:sz w:val="24"/>
                <w:szCs w:val="24"/>
              </w:rPr>
              <w:t>0.84</w:t>
            </w:r>
          </w:p>
        </w:tc>
      </w:tr>
      <w:tr w:rsidR="0061060A" w14:paraId="4F3EDC3D" w14:textId="251D6642" w:rsidTr="0077664D">
        <w:tc>
          <w:tcPr>
            <w:tcW w:w="1677" w:type="dxa"/>
          </w:tcPr>
          <w:p w14:paraId="0220D2A7" w14:textId="62C45E1A"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Vegetation</w:t>
            </w:r>
          </w:p>
        </w:tc>
        <w:tc>
          <w:tcPr>
            <w:tcW w:w="1517" w:type="dxa"/>
          </w:tcPr>
          <w:p w14:paraId="27656348" w14:textId="0AF58855"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0.89 / 0.95</w:t>
            </w:r>
          </w:p>
        </w:tc>
        <w:tc>
          <w:tcPr>
            <w:tcW w:w="1500" w:type="dxa"/>
          </w:tcPr>
          <w:p w14:paraId="779E783A" w14:textId="7D233580"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0.96 / 0.98</w:t>
            </w:r>
          </w:p>
        </w:tc>
        <w:tc>
          <w:tcPr>
            <w:tcW w:w="1713" w:type="dxa"/>
          </w:tcPr>
          <w:p w14:paraId="196B94F9" w14:textId="62CEDE58"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0.94 / 0.90</w:t>
            </w:r>
          </w:p>
        </w:tc>
        <w:tc>
          <w:tcPr>
            <w:tcW w:w="1670" w:type="dxa"/>
            <w:shd w:val="clear" w:color="auto" w:fill="auto"/>
          </w:tcPr>
          <w:p w14:paraId="73E8B5C9" w14:textId="5F985EAF" w:rsidR="0061060A"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0.94</w:t>
            </w:r>
          </w:p>
        </w:tc>
      </w:tr>
      <w:tr w:rsidR="0061060A" w14:paraId="7133731D" w14:textId="4192C89F" w:rsidTr="00D15BA4">
        <w:tc>
          <w:tcPr>
            <w:tcW w:w="1677" w:type="dxa"/>
          </w:tcPr>
          <w:p w14:paraId="3993EA73" w14:textId="3761D840"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Water</w:t>
            </w:r>
          </w:p>
        </w:tc>
        <w:tc>
          <w:tcPr>
            <w:tcW w:w="1517" w:type="dxa"/>
          </w:tcPr>
          <w:p w14:paraId="6A5FC237" w14:textId="72114DDB"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0.99 / 0.98</w:t>
            </w:r>
          </w:p>
        </w:tc>
        <w:tc>
          <w:tcPr>
            <w:tcW w:w="1500" w:type="dxa"/>
          </w:tcPr>
          <w:p w14:paraId="76AAAEE3" w14:textId="2CD1EF55"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0.94 / 0.97</w:t>
            </w:r>
          </w:p>
        </w:tc>
        <w:tc>
          <w:tcPr>
            <w:tcW w:w="1713" w:type="dxa"/>
            <w:shd w:val="clear" w:color="auto" w:fill="FFFFFF" w:themeFill="background1"/>
          </w:tcPr>
          <w:p w14:paraId="77CF927B" w14:textId="65165EED"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0.92 / 0.99</w:t>
            </w:r>
          </w:p>
        </w:tc>
        <w:tc>
          <w:tcPr>
            <w:tcW w:w="1670" w:type="dxa"/>
            <w:shd w:val="clear" w:color="auto" w:fill="auto"/>
          </w:tcPr>
          <w:p w14:paraId="3727451E" w14:textId="0986429A"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0.94</w:t>
            </w:r>
          </w:p>
        </w:tc>
      </w:tr>
      <w:tr w:rsidR="0061060A" w14:paraId="7CCFE529" w14:textId="78936311" w:rsidTr="00D15BA4">
        <w:tc>
          <w:tcPr>
            <w:tcW w:w="1677" w:type="dxa"/>
          </w:tcPr>
          <w:p w14:paraId="5DD4183E" w14:textId="7A1D8380"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Wood</w:t>
            </w:r>
          </w:p>
        </w:tc>
        <w:tc>
          <w:tcPr>
            <w:tcW w:w="1517" w:type="dxa"/>
            <w:shd w:val="clear" w:color="auto" w:fill="E7E6E6" w:themeFill="background2"/>
          </w:tcPr>
          <w:p w14:paraId="68548412" w14:textId="77777777" w:rsidR="0061060A" w:rsidRPr="00DC6C90" w:rsidRDefault="0061060A" w:rsidP="00DC6C90">
            <w:pPr>
              <w:jc w:val="center"/>
              <w:rPr>
                <w:rFonts w:asciiTheme="majorHAnsi" w:hAnsiTheme="majorHAnsi" w:cstheme="majorHAnsi"/>
                <w:sz w:val="24"/>
                <w:szCs w:val="24"/>
              </w:rPr>
            </w:pPr>
          </w:p>
        </w:tc>
        <w:tc>
          <w:tcPr>
            <w:tcW w:w="1500" w:type="dxa"/>
            <w:shd w:val="clear" w:color="auto" w:fill="E7E6E6" w:themeFill="background2"/>
          </w:tcPr>
          <w:p w14:paraId="0D5B97E9" w14:textId="77777777" w:rsidR="0061060A" w:rsidRPr="00DC6C90" w:rsidRDefault="0061060A" w:rsidP="00DC6C90">
            <w:pPr>
              <w:jc w:val="center"/>
              <w:rPr>
                <w:rFonts w:asciiTheme="majorHAnsi" w:hAnsiTheme="majorHAnsi" w:cstheme="majorHAnsi"/>
                <w:sz w:val="24"/>
                <w:szCs w:val="24"/>
              </w:rPr>
            </w:pPr>
          </w:p>
        </w:tc>
        <w:tc>
          <w:tcPr>
            <w:tcW w:w="1713" w:type="dxa"/>
            <w:shd w:val="clear" w:color="auto" w:fill="E7E6E6" w:themeFill="background2"/>
          </w:tcPr>
          <w:p w14:paraId="5030D7B4" w14:textId="04059449" w:rsidR="0061060A" w:rsidRPr="00DC6C90" w:rsidRDefault="0061060A" w:rsidP="00DC6C90">
            <w:pPr>
              <w:jc w:val="center"/>
              <w:rPr>
                <w:rFonts w:asciiTheme="majorHAnsi" w:hAnsiTheme="majorHAnsi" w:cstheme="majorHAnsi"/>
                <w:sz w:val="24"/>
                <w:szCs w:val="24"/>
              </w:rPr>
            </w:pPr>
          </w:p>
        </w:tc>
        <w:tc>
          <w:tcPr>
            <w:tcW w:w="1670" w:type="dxa"/>
            <w:shd w:val="clear" w:color="auto" w:fill="E7E6E6" w:themeFill="background2"/>
          </w:tcPr>
          <w:p w14:paraId="494C74D7" w14:textId="77777777" w:rsidR="0061060A" w:rsidRDefault="0061060A" w:rsidP="00DC6C90">
            <w:pPr>
              <w:jc w:val="center"/>
              <w:rPr>
                <w:rFonts w:asciiTheme="majorHAnsi" w:hAnsiTheme="majorHAnsi" w:cstheme="majorHAnsi"/>
                <w:sz w:val="24"/>
                <w:szCs w:val="24"/>
              </w:rPr>
            </w:pPr>
          </w:p>
        </w:tc>
      </w:tr>
      <w:tr w:rsidR="0061060A" w14:paraId="20007475" w14:textId="152B4B14" w:rsidTr="00D15BA4">
        <w:tc>
          <w:tcPr>
            <w:tcW w:w="1677" w:type="dxa"/>
          </w:tcPr>
          <w:p w14:paraId="4E974EC1" w14:textId="154AFF2B"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Anthropogenic</w:t>
            </w:r>
          </w:p>
        </w:tc>
        <w:tc>
          <w:tcPr>
            <w:tcW w:w="1517" w:type="dxa"/>
          </w:tcPr>
          <w:p w14:paraId="47ECF217" w14:textId="128AD540"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0.95 / 0.98</w:t>
            </w:r>
          </w:p>
        </w:tc>
        <w:tc>
          <w:tcPr>
            <w:tcW w:w="1500" w:type="dxa"/>
          </w:tcPr>
          <w:p w14:paraId="6810281B" w14:textId="7336F050"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0.72 / 0.94</w:t>
            </w:r>
          </w:p>
        </w:tc>
        <w:tc>
          <w:tcPr>
            <w:tcW w:w="1713" w:type="dxa"/>
            <w:shd w:val="clear" w:color="auto" w:fill="E7E6E6" w:themeFill="background2"/>
          </w:tcPr>
          <w:p w14:paraId="702A40AF" w14:textId="31BE790F" w:rsidR="0061060A" w:rsidRPr="00DC6C90" w:rsidRDefault="0061060A" w:rsidP="00DC6C90">
            <w:pPr>
              <w:jc w:val="center"/>
              <w:rPr>
                <w:rFonts w:asciiTheme="majorHAnsi" w:hAnsiTheme="majorHAnsi" w:cstheme="majorHAnsi"/>
                <w:sz w:val="24"/>
                <w:szCs w:val="24"/>
              </w:rPr>
            </w:pPr>
          </w:p>
        </w:tc>
        <w:tc>
          <w:tcPr>
            <w:tcW w:w="1670" w:type="dxa"/>
            <w:shd w:val="clear" w:color="auto" w:fill="FFFFFF" w:themeFill="background1"/>
          </w:tcPr>
          <w:p w14:paraId="38EBF21E" w14:textId="140C5EF4"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0.90</w:t>
            </w:r>
          </w:p>
        </w:tc>
      </w:tr>
      <w:tr w:rsidR="0061060A" w14:paraId="1C1DDE7B" w14:textId="4EB4370C" w:rsidTr="00D15BA4">
        <w:tc>
          <w:tcPr>
            <w:tcW w:w="1677" w:type="dxa"/>
          </w:tcPr>
          <w:p w14:paraId="32EED1E6" w14:textId="140A0B35" w:rsidR="0061060A" w:rsidRPr="00DC6C90" w:rsidRDefault="0061060A" w:rsidP="00DC6C90">
            <w:pPr>
              <w:jc w:val="center"/>
              <w:rPr>
                <w:rFonts w:asciiTheme="majorHAnsi" w:hAnsiTheme="majorHAnsi" w:cstheme="majorHAnsi"/>
                <w:b/>
                <w:sz w:val="24"/>
                <w:szCs w:val="24"/>
              </w:rPr>
            </w:pPr>
            <w:r>
              <w:rPr>
                <w:rFonts w:asciiTheme="majorHAnsi" w:hAnsiTheme="majorHAnsi" w:cstheme="majorHAnsi"/>
                <w:b/>
                <w:sz w:val="24"/>
                <w:szCs w:val="24"/>
              </w:rPr>
              <w:t>Foam</w:t>
            </w:r>
          </w:p>
        </w:tc>
        <w:tc>
          <w:tcPr>
            <w:tcW w:w="1517" w:type="dxa"/>
          </w:tcPr>
          <w:p w14:paraId="3E7A965B" w14:textId="25AE2E61" w:rsidR="0061060A"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0.97 / 0.96</w:t>
            </w:r>
          </w:p>
        </w:tc>
        <w:tc>
          <w:tcPr>
            <w:tcW w:w="1500" w:type="dxa"/>
            <w:shd w:val="clear" w:color="auto" w:fill="E7E6E6" w:themeFill="background2"/>
          </w:tcPr>
          <w:p w14:paraId="7FE6EDC8" w14:textId="77777777" w:rsidR="0061060A" w:rsidRDefault="0061060A" w:rsidP="00DC6C90">
            <w:pPr>
              <w:jc w:val="center"/>
              <w:rPr>
                <w:rFonts w:asciiTheme="majorHAnsi" w:hAnsiTheme="majorHAnsi" w:cstheme="majorHAnsi"/>
                <w:sz w:val="24"/>
                <w:szCs w:val="24"/>
              </w:rPr>
            </w:pPr>
          </w:p>
        </w:tc>
        <w:tc>
          <w:tcPr>
            <w:tcW w:w="1713" w:type="dxa"/>
            <w:shd w:val="clear" w:color="auto" w:fill="E7E6E6" w:themeFill="background2"/>
          </w:tcPr>
          <w:p w14:paraId="16E2F6AC" w14:textId="77777777" w:rsidR="0061060A" w:rsidRPr="00DC6C90" w:rsidRDefault="0061060A" w:rsidP="00DC6C90">
            <w:pPr>
              <w:jc w:val="center"/>
              <w:rPr>
                <w:rFonts w:asciiTheme="majorHAnsi" w:hAnsiTheme="majorHAnsi" w:cstheme="majorHAnsi"/>
                <w:sz w:val="24"/>
                <w:szCs w:val="24"/>
              </w:rPr>
            </w:pPr>
          </w:p>
        </w:tc>
        <w:tc>
          <w:tcPr>
            <w:tcW w:w="1670" w:type="dxa"/>
            <w:shd w:val="clear" w:color="auto" w:fill="E7E6E6" w:themeFill="background2"/>
          </w:tcPr>
          <w:p w14:paraId="72B0B281" w14:textId="77777777" w:rsidR="0061060A" w:rsidRPr="00DC6C90" w:rsidRDefault="0061060A" w:rsidP="00DC6C90">
            <w:pPr>
              <w:jc w:val="center"/>
              <w:rPr>
                <w:rFonts w:asciiTheme="majorHAnsi" w:hAnsiTheme="majorHAnsi" w:cstheme="majorHAnsi"/>
                <w:sz w:val="24"/>
                <w:szCs w:val="24"/>
              </w:rPr>
            </w:pPr>
          </w:p>
        </w:tc>
      </w:tr>
      <w:tr w:rsidR="0061060A" w14:paraId="6D7B042D" w14:textId="7FBCF552" w:rsidTr="00D15BA4">
        <w:tc>
          <w:tcPr>
            <w:tcW w:w="1677" w:type="dxa"/>
          </w:tcPr>
          <w:p w14:paraId="28E0CB7F" w14:textId="58568C9A" w:rsidR="0061060A" w:rsidRDefault="0061060A" w:rsidP="00DC6C90">
            <w:pPr>
              <w:jc w:val="center"/>
              <w:rPr>
                <w:rFonts w:asciiTheme="majorHAnsi" w:hAnsiTheme="majorHAnsi" w:cstheme="majorHAnsi"/>
                <w:b/>
                <w:sz w:val="24"/>
                <w:szCs w:val="24"/>
              </w:rPr>
            </w:pPr>
            <w:r>
              <w:rPr>
                <w:rFonts w:asciiTheme="majorHAnsi" w:hAnsiTheme="majorHAnsi" w:cstheme="majorHAnsi"/>
                <w:b/>
                <w:sz w:val="24"/>
                <w:szCs w:val="24"/>
              </w:rPr>
              <w:t>Road</w:t>
            </w:r>
          </w:p>
        </w:tc>
        <w:tc>
          <w:tcPr>
            <w:tcW w:w="1517" w:type="dxa"/>
          </w:tcPr>
          <w:p w14:paraId="2F89622C" w14:textId="70AAD5B6" w:rsidR="0061060A"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0.96 / 0.98</w:t>
            </w:r>
          </w:p>
        </w:tc>
        <w:tc>
          <w:tcPr>
            <w:tcW w:w="1500" w:type="dxa"/>
            <w:shd w:val="clear" w:color="auto" w:fill="E7E6E6" w:themeFill="background2"/>
          </w:tcPr>
          <w:p w14:paraId="448807ED" w14:textId="77777777" w:rsidR="0061060A" w:rsidRDefault="0061060A" w:rsidP="00DC6C90">
            <w:pPr>
              <w:jc w:val="center"/>
              <w:rPr>
                <w:rFonts w:asciiTheme="majorHAnsi" w:hAnsiTheme="majorHAnsi" w:cstheme="majorHAnsi"/>
                <w:sz w:val="24"/>
                <w:szCs w:val="24"/>
              </w:rPr>
            </w:pPr>
          </w:p>
        </w:tc>
        <w:tc>
          <w:tcPr>
            <w:tcW w:w="1713" w:type="dxa"/>
            <w:shd w:val="clear" w:color="auto" w:fill="E7E6E6" w:themeFill="background2"/>
          </w:tcPr>
          <w:p w14:paraId="20801A3B" w14:textId="77777777" w:rsidR="0061060A" w:rsidRPr="00DC6C90" w:rsidRDefault="0061060A" w:rsidP="00DC6C90">
            <w:pPr>
              <w:jc w:val="center"/>
              <w:rPr>
                <w:rFonts w:asciiTheme="majorHAnsi" w:hAnsiTheme="majorHAnsi" w:cstheme="majorHAnsi"/>
                <w:sz w:val="24"/>
                <w:szCs w:val="24"/>
              </w:rPr>
            </w:pPr>
          </w:p>
        </w:tc>
        <w:tc>
          <w:tcPr>
            <w:tcW w:w="1670" w:type="dxa"/>
            <w:shd w:val="clear" w:color="auto" w:fill="E7E6E6" w:themeFill="background2"/>
          </w:tcPr>
          <w:p w14:paraId="0F1C51BD" w14:textId="77777777" w:rsidR="0061060A" w:rsidRPr="00DC6C90" w:rsidRDefault="0061060A" w:rsidP="00DC6C90">
            <w:pPr>
              <w:jc w:val="center"/>
              <w:rPr>
                <w:rFonts w:asciiTheme="majorHAnsi" w:hAnsiTheme="majorHAnsi" w:cstheme="majorHAnsi"/>
                <w:sz w:val="24"/>
                <w:szCs w:val="24"/>
              </w:rPr>
            </w:pPr>
          </w:p>
        </w:tc>
      </w:tr>
    </w:tbl>
    <w:p w14:paraId="00277459" w14:textId="77777777" w:rsidR="00600EB3" w:rsidRDefault="00600EB3" w:rsidP="007A0B07">
      <w:pPr>
        <w:pStyle w:val="Caption"/>
        <w:keepNext/>
        <w:jc w:val="both"/>
        <w:rPr>
          <w:rFonts w:asciiTheme="majorHAnsi" w:hAnsiTheme="majorHAnsi" w:cstheme="majorHAnsi"/>
          <w:sz w:val="24"/>
          <w:szCs w:val="24"/>
        </w:rPr>
      </w:pPr>
    </w:p>
    <w:p w14:paraId="423A41AA" w14:textId="46A97EB3" w:rsidR="007A0B07" w:rsidRPr="00AB154F" w:rsidRDefault="00917D30" w:rsidP="007A0B07">
      <w:pPr>
        <w:pStyle w:val="Caption"/>
        <w:keepNext/>
        <w:jc w:val="both"/>
        <w:rPr>
          <w:rFonts w:asciiTheme="majorHAnsi" w:hAnsiTheme="majorHAnsi" w:cstheme="majorHAnsi"/>
          <w:sz w:val="24"/>
          <w:szCs w:val="24"/>
        </w:rPr>
      </w:pPr>
      <w:r>
        <w:rPr>
          <w:rFonts w:asciiTheme="majorHAnsi" w:hAnsiTheme="majorHAnsi" w:cstheme="majorHAnsi"/>
          <w:sz w:val="24"/>
          <w:szCs w:val="24"/>
        </w:rPr>
        <w:t>Table 3</w:t>
      </w:r>
      <w:r w:rsidR="007A0B07" w:rsidRPr="005C6623">
        <w:rPr>
          <w:rFonts w:asciiTheme="majorHAnsi" w:hAnsiTheme="majorHAnsi" w:cstheme="majorHAnsi"/>
          <w:sz w:val="24"/>
          <w:szCs w:val="24"/>
        </w:rPr>
        <w:t xml:space="preserve">: </w:t>
      </w:r>
      <w:r w:rsidR="007A0B07">
        <w:rPr>
          <w:rFonts w:asciiTheme="majorHAnsi" w:hAnsiTheme="majorHAnsi" w:cstheme="majorHAnsi"/>
          <w:sz w:val="24"/>
          <w:szCs w:val="24"/>
        </w:rPr>
        <w:t>Mean</w:t>
      </w:r>
      <w:r w:rsidR="00F95FB0">
        <w:rPr>
          <w:rFonts w:asciiTheme="majorHAnsi" w:hAnsiTheme="majorHAnsi" w:cstheme="majorHAnsi"/>
          <w:sz w:val="24"/>
          <w:szCs w:val="24"/>
        </w:rPr>
        <w:t xml:space="preserve"> out-of-calibration</w:t>
      </w:r>
      <w:r w:rsidR="007A0B07">
        <w:rPr>
          <w:rFonts w:asciiTheme="majorHAnsi" w:hAnsiTheme="majorHAnsi" w:cstheme="majorHAnsi"/>
          <w:sz w:val="24"/>
          <w:szCs w:val="24"/>
        </w:rPr>
        <w:t xml:space="preserve"> P/R/F/A </w:t>
      </w:r>
      <w:r w:rsidR="005D480E">
        <w:rPr>
          <w:rFonts w:asciiTheme="majorHAnsi" w:hAnsiTheme="majorHAnsi" w:cstheme="majorHAnsi"/>
          <w:sz w:val="24"/>
          <w:szCs w:val="24"/>
        </w:rPr>
        <w:t xml:space="preserve">(all %) </w:t>
      </w:r>
      <w:r w:rsidR="007A0B07">
        <w:rPr>
          <w:rFonts w:asciiTheme="majorHAnsi" w:hAnsiTheme="majorHAnsi" w:cstheme="majorHAnsi"/>
          <w:sz w:val="24"/>
          <w:szCs w:val="24"/>
        </w:rPr>
        <w:t xml:space="preserve">per class for </w:t>
      </w:r>
      <w:proofErr w:type="spellStart"/>
      <w:r w:rsidR="00F95FB0">
        <w:rPr>
          <w:rFonts w:asciiTheme="majorHAnsi" w:hAnsiTheme="majorHAnsi" w:cstheme="majorHAnsi"/>
          <w:sz w:val="24"/>
          <w:szCs w:val="24"/>
        </w:rPr>
        <w:t>pixelwise</w:t>
      </w:r>
      <w:proofErr w:type="spellEnd"/>
      <w:r w:rsidR="00F95FB0">
        <w:rPr>
          <w:rFonts w:asciiTheme="majorHAnsi" w:hAnsiTheme="majorHAnsi" w:cstheme="majorHAnsi"/>
          <w:sz w:val="24"/>
          <w:szCs w:val="24"/>
        </w:rPr>
        <w:t xml:space="preserve"> classifications using </w:t>
      </w:r>
      <w:r w:rsidR="007A0B07">
        <w:rPr>
          <w:rFonts w:asciiTheme="majorHAnsi" w:hAnsiTheme="majorHAnsi" w:cstheme="majorHAnsi"/>
          <w:sz w:val="24"/>
          <w:szCs w:val="24"/>
        </w:rPr>
        <w:t>each of the non-s</w:t>
      </w:r>
      <w:r w:rsidR="005D480E">
        <w:rPr>
          <w:rFonts w:asciiTheme="majorHAnsi" w:hAnsiTheme="majorHAnsi" w:cstheme="majorHAnsi"/>
          <w:sz w:val="24"/>
          <w:szCs w:val="24"/>
        </w:rPr>
        <w:t>atellite data sets (T=96</w:t>
      </w:r>
      <w:r w:rsidR="007A0B07">
        <w:rPr>
          <w:rFonts w:asciiTheme="majorHAnsi" w:hAnsiTheme="majorHAnsi" w:cstheme="majorHAnsi"/>
          <w:sz w:val="24"/>
          <w:szCs w:val="24"/>
        </w:rPr>
        <w:t>)</w:t>
      </w:r>
    </w:p>
    <w:tbl>
      <w:tblPr>
        <w:tblStyle w:val="TableGrid"/>
        <w:tblW w:w="0" w:type="auto"/>
        <w:tblLook w:val="04A0" w:firstRow="1" w:lastRow="0" w:firstColumn="1" w:lastColumn="0" w:noHBand="0" w:noVBand="1"/>
      </w:tblPr>
      <w:tblGrid>
        <w:gridCol w:w="1677"/>
        <w:gridCol w:w="1748"/>
        <w:gridCol w:w="1453"/>
        <w:gridCol w:w="1647"/>
      </w:tblGrid>
      <w:tr w:rsidR="0061060A" w14:paraId="7D9E0CCF" w14:textId="77777777" w:rsidTr="007A0B07">
        <w:tc>
          <w:tcPr>
            <w:tcW w:w="1677" w:type="dxa"/>
          </w:tcPr>
          <w:p w14:paraId="4FF5DC11" w14:textId="77777777" w:rsidR="0061060A" w:rsidRDefault="0061060A" w:rsidP="004B0327">
            <w:pPr>
              <w:jc w:val="center"/>
              <w:rPr>
                <w:rFonts w:asciiTheme="majorHAnsi" w:hAnsiTheme="majorHAnsi" w:cstheme="majorHAnsi"/>
                <w:b/>
                <w:sz w:val="24"/>
                <w:szCs w:val="24"/>
                <w:u w:val="single"/>
              </w:rPr>
            </w:pPr>
          </w:p>
        </w:tc>
        <w:tc>
          <w:tcPr>
            <w:tcW w:w="1748" w:type="dxa"/>
          </w:tcPr>
          <w:p w14:paraId="260852B1" w14:textId="77777777" w:rsidR="0061060A" w:rsidRPr="00DC6C90" w:rsidRDefault="0061060A" w:rsidP="004B0327">
            <w:pPr>
              <w:jc w:val="center"/>
              <w:rPr>
                <w:rFonts w:asciiTheme="majorHAnsi" w:hAnsiTheme="majorHAnsi" w:cstheme="majorHAnsi"/>
                <w:b/>
                <w:sz w:val="24"/>
                <w:szCs w:val="24"/>
              </w:rPr>
            </w:pPr>
            <w:proofErr w:type="spellStart"/>
            <w:r w:rsidRPr="00DC6C90">
              <w:rPr>
                <w:rFonts w:asciiTheme="majorHAnsi" w:hAnsiTheme="majorHAnsi" w:cstheme="majorHAnsi"/>
                <w:b/>
                <w:sz w:val="24"/>
                <w:szCs w:val="24"/>
              </w:rPr>
              <w:t>Seabright</w:t>
            </w:r>
            <w:proofErr w:type="spellEnd"/>
          </w:p>
        </w:tc>
        <w:tc>
          <w:tcPr>
            <w:tcW w:w="1453" w:type="dxa"/>
          </w:tcPr>
          <w:p w14:paraId="285913F6"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t>Ontario</w:t>
            </w:r>
          </w:p>
        </w:tc>
        <w:tc>
          <w:tcPr>
            <w:tcW w:w="1647" w:type="dxa"/>
          </w:tcPr>
          <w:p w14:paraId="7B64C780"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t>Grand Canyon</w:t>
            </w:r>
          </w:p>
        </w:tc>
      </w:tr>
      <w:tr w:rsidR="0061060A" w14:paraId="0820E35E" w14:textId="77777777" w:rsidTr="007A0B07">
        <w:tc>
          <w:tcPr>
            <w:tcW w:w="1677" w:type="dxa"/>
          </w:tcPr>
          <w:p w14:paraId="335E55CA"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t>Sediment/sand</w:t>
            </w:r>
          </w:p>
        </w:tc>
        <w:tc>
          <w:tcPr>
            <w:tcW w:w="1748" w:type="dxa"/>
          </w:tcPr>
          <w:p w14:paraId="450DF223" w14:textId="3A0448DE"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98/92/95/92</w:t>
            </w:r>
          </w:p>
        </w:tc>
        <w:tc>
          <w:tcPr>
            <w:tcW w:w="1453" w:type="dxa"/>
          </w:tcPr>
          <w:p w14:paraId="430EF4B1" w14:textId="4A410D41"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72/72/74/67</w:t>
            </w:r>
          </w:p>
        </w:tc>
        <w:tc>
          <w:tcPr>
            <w:tcW w:w="1647" w:type="dxa"/>
          </w:tcPr>
          <w:p w14:paraId="0E8FDE99" w14:textId="0A209F2B"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76/79/80/78</w:t>
            </w:r>
          </w:p>
        </w:tc>
      </w:tr>
      <w:tr w:rsidR="0061060A" w14:paraId="1F982862" w14:textId="77777777" w:rsidTr="007A0B07">
        <w:tc>
          <w:tcPr>
            <w:tcW w:w="1677" w:type="dxa"/>
          </w:tcPr>
          <w:p w14:paraId="70BF40C5"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t>Shadow</w:t>
            </w:r>
          </w:p>
        </w:tc>
        <w:tc>
          <w:tcPr>
            <w:tcW w:w="1748" w:type="dxa"/>
            <w:shd w:val="clear" w:color="auto" w:fill="E7E6E6" w:themeFill="background2"/>
          </w:tcPr>
          <w:p w14:paraId="7424CB89" w14:textId="77777777" w:rsidR="0061060A" w:rsidRPr="00DC6C90" w:rsidRDefault="0061060A" w:rsidP="004B0327">
            <w:pPr>
              <w:jc w:val="center"/>
              <w:rPr>
                <w:rFonts w:asciiTheme="majorHAnsi" w:hAnsiTheme="majorHAnsi" w:cstheme="majorHAnsi"/>
                <w:sz w:val="24"/>
                <w:szCs w:val="24"/>
              </w:rPr>
            </w:pPr>
          </w:p>
        </w:tc>
        <w:tc>
          <w:tcPr>
            <w:tcW w:w="1453" w:type="dxa"/>
            <w:shd w:val="clear" w:color="auto" w:fill="E7E6E6" w:themeFill="background2"/>
          </w:tcPr>
          <w:p w14:paraId="42A13E48" w14:textId="77777777" w:rsidR="0061060A" w:rsidRPr="00DC6C90" w:rsidRDefault="0061060A" w:rsidP="004B0327">
            <w:pPr>
              <w:jc w:val="center"/>
              <w:rPr>
                <w:rFonts w:asciiTheme="majorHAnsi" w:hAnsiTheme="majorHAnsi" w:cstheme="majorHAnsi"/>
                <w:sz w:val="24"/>
                <w:szCs w:val="24"/>
              </w:rPr>
            </w:pPr>
          </w:p>
        </w:tc>
        <w:tc>
          <w:tcPr>
            <w:tcW w:w="1647" w:type="dxa"/>
            <w:shd w:val="clear" w:color="auto" w:fill="E7E6E6" w:themeFill="background2"/>
          </w:tcPr>
          <w:p w14:paraId="10BCFFEF" w14:textId="77777777" w:rsidR="0061060A" w:rsidRPr="00DC6C90" w:rsidRDefault="0061060A" w:rsidP="004B0327">
            <w:pPr>
              <w:jc w:val="center"/>
              <w:rPr>
                <w:rFonts w:asciiTheme="majorHAnsi" w:hAnsiTheme="majorHAnsi" w:cstheme="majorHAnsi"/>
                <w:sz w:val="24"/>
                <w:szCs w:val="24"/>
              </w:rPr>
            </w:pPr>
          </w:p>
        </w:tc>
      </w:tr>
      <w:tr w:rsidR="0061060A" w14:paraId="2691606A" w14:textId="77777777" w:rsidTr="007A0B07">
        <w:tc>
          <w:tcPr>
            <w:tcW w:w="1677" w:type="dxa"/>
          </w:tcPr>
          <w:p w14:paraId="2B520BBF"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lastRenderedPageBreak/>
              <w:t>Terrain</w:t>
            </w:r>
            <w:r>
              <w:rPr>
                <w:rFonts w:asciiTheme="majorHAnsi" w:hAnsiTheme="majorHAnsi" w:cstheme="majorHAnsi"/>
                <w:b/>
                <w:sz w:val="24"/>
                <w:szCs w:val="24"/>
              </w:rPr>
              <w:t>/rock</w:t>
            </w:r>
          </w:p>
        </w:tc>
        <w:tc>
          <w:tcPr>
            <w:tcW w:w="1748" w:type="dxa"/>
          </w:tcPr>
          <w:p w14:paraId="0599778E" w14:textId="6938D99A"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44/51/46/50</w:t>
            </w:r>
          </w:p>
        </w:tc>
        <w:tc>
          <w:tcPr>
            <w:tcW w:w="1453" w:type="dxa"/>
          </w:tcPr>
          <w:p w14:paraId="6B8C3BE7" w14:textId="547D3765"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32/32/30/41</w:t>
            </w:r>
          </w:p>
        </w:tc>
        <w:tc>
          <w:tcPr>
            <w:tcW w:w="1647" w:type="dxa"/>
          </w:tcPr>
          <w:p w14:paraId="0A3912E9" w14:textId="04309A39"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80/97/87/96</w:t>
            </w:r>
          </w:p>
        </w:tc>
      </w:tr>
      <w:tr w:rsidR="0061060A" w14:paraId="7BF2BA4C" w14:textId="77777777" w:rsidTr="007A0B07">
        <w:tc>
          <w:tcPr>
            <w:tcW w:w="1677" w:type="dxa"/>
          </w:tcPr>
          <w:p w14:paraId="322C8E69"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t>Vegetation</w:t>
            </w:r>
          </w:p>
        </w:tc>
        <w:tc>
          <w:tcPr>
            <w:tcW w:w="1748" w:type="dxa"/>
          </w:tcPr>
          <w:p w14:paraId="72602C0E" w14:textId="5F8688BF"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63/41/48/42</w:t>
            </w:r>
          </w:p>
        </w:tc>
        <w:tc>
          <w:tcPr>
            <w:tcW w:w="1453" w:type="dxa"/>
          </w:tcPr>
          <w:p w14:paraId="6E871416" w14:textId="70818154"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90/93/89/91</w:t>
            </w:r>
          </w:p>
        </w:tc>
        <w:tc>
          <w:tcPr>
            <w:tcW w:w="1647" w:type="dxa"/>
          </w:tcPr>
          <w:p w14:paraId="486E27AC" w14:textId="68CB229B"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92/31/46/43</w:t>
            </w:r>
          </w:p>
        </w:tc>
      </w:tr>
      <w:tr w:rsidR="0061060A" w14:paraId="54EAD573" w14:textId="77777777" w:rsidTr="007A0B07">
        <w:tc>
          <w:tcPr>
            <w:tcW w:w="1677" w:type="dxa"/>
          </w:tcPr>
          <w:p w14:paraId="29E1FB95"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t>Water</w:t>
            </w:r>
          </w:p>
        </w:tc>
        <w:tc>
          <w:tcPr>
            <w:tcW w:w="1748" w:type="dxa"/>
          </w:tcPr>
          <w:p w14:paraId="5D7D5446" w14:textId="6CF9952F"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95/92/93/91</w:t>
            </w:r>
          </w:p>
        </w:tc>
        <w:tc>
          <w:tcPr>
            <w:tcW w:w="1453" w:type="dxa"/>
          </w:tcPr>
          <w:p w14:paraId="2C16F6C5" w14:textId="6F9AB77C"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95/95/95/89</w:t>
            </w:r>
          </w:p>
        </w:tc>
        <w:tc>
          <w:tcPr>
            <w:tcW w:w="1647" w:type="dxa"/>
            <w:shd w:val="clear" w:color="auto" w:fill="FFFFFF" w:themeFill="background1"/>
          </w:tcPr>
          <w:p w14:paraId="5C1574EC" w14:textId="0DD73390"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94/92/93/94</w:t>
            </w:r>
          </w:p>
        </w:tc>
      </w:tr>
      <w:tr w:rsidR="0061060A" w14:paraId="38FA86B5" w14:textId="77777777" w:rsidTr="007A0B07">
        <w:tc>
          <w:tcPr>
            <w:tcW w:w="1677" w:type="dxa"/>
          </w:tcPr>
          <w:p w14:paraId="500B8A8C"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t>Wood</w:t>
            </w:r>
          </w:p>
        </w:tc>
        <w:tc>
          <w:tcPr>
            <w:tcW w:w="1748" w:type="dxa"/>
            <w:shd w:val="clear" w:color="auto" w:fill="E7E6E6" w:themeFill="background2"/>
          </w:tcPr>
          <w:p w14:paraId="65CEFAAB" w14:textId="77777777" w:rsidR="0061060A" w:rsidRPr="00DC6C90" w:rsidRDefault="0061060A" w:rsidP="004B0327">
            <w:pPr>
              <w:jc w:val="center"/>
              <w:rPr>
                <w:rFonts w:asciiTheme="majorHAnsi" w:hAnsiTheme="majorHAnsi" w:cstheme="majorHAnsi"/>
                <w:sz w:val="24"/>
                <w:szCs w:val="24"/>
              </w:rPr>
            </w:pPr>
          </w:p>
        </w:tc>
        <w:tc>
          <w:tcPr>
            <w:tcW w:w="1453" w:type="dxa"/>
            <w:shd w:val="clear" w:color="auto" w:fill="E7E6E6" w:themeFill="background2"/>
          </w:tcPr>
          <w:p w14:paraId="50735BD8" w14:textId="77777777" w:rsidR="0061060A" w:rsidRPr="00DC6C90" w:rsidRDefault="0061060A" w:rsidP="004B0327">
            <w:pPr>
              <w:jc w:val="center"/>
              <w:rPr>
                <w:rFonts w:asciiTheme="majorHAnsi" w:hAnsiTheme="majorHAnsi" w:cstheme="majorHAnsi"/>
                <w:sz w:val="24"/>
                <w:szCs w:val="24"/>
              </w:rPr>
            </w:pPr>
          </w:p>
        </w:tc>
        <w:tc>
          <w:tcPr>
            <w:tcW w:w="1647" w:type="dxa"/>
            <w:shd w:val="clear" w:color="auto" w:fill="E7E6E6" w:themeFill="background2"/>
          </w:tcPr>
          <w:p w14:paraId="6C497FD7" w14:textId="77777777" w:rsidR="0061060A" w:rsidRPr="00DC6C90" w:rsidRDefault="0061060A" w:rsidP="004B0327">
            <w:pPr>
              <w:jc w:val="center"/>
              <w:rPr>
                <w:rFonts w:asciiTheme="majorHAnsi" w:hAnsiTheme="majorHAnsi" w:cstheme="majorHAnsi"/>
                <w:sz w:val="24"/>
                <w:szCs w:val="24"/>
              </w:rPr>
            </w:pPr>
          </w:p>
        </w:tc>
      </w:tr>
      <w:tr w:rsidR="0061060A" w14:paraId="20A15121" w14:textId="77777777" w:rsidTr="007A0B07">
        <w:tc>
          <w:tcPr>
            <w:tcW w:w="1677" w:type="dxa"/>
          </w:tcPr>
          <w:p w14:paraId="7E0EA1AC"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t>Anthropogenic</w:t>
            </w:r>
          </w:p>
        </w:tc>
        <w:tc>
          <w:tcPr>
            <w:tcW w:w="1748" w:type="dxa"/>
          </w:tcPr>
          <w:p w14:paraId="125D2E1C" w14:textId="75A1A5F0"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87/95/90/94</w:t>
            </w:r>
          </w:p>
        </w:tc>
        <w:tc>
          <w:tcPr>
            <w:tcW w:w="1453" w:type="dxa"/>
          </w:tcPr>
          <w:p w14:paraId="1BBEADEF" w14:textId="088FD595"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78/59/64/55</w:t>
            </w:r>
          </w:p>
        </w:tc>
        <w:tc>
          <w:tcPr>
            <w:tcW w:w="1647" w:type="dxa"/>
            <w:shd w:val="clear" w:color="auto" w:fill="E7E6E6" w:themeFill="background2"/>
          </w:tcPr>
          <w:p w14:paraId="515D3D88" w14:textId="77777777" w:rsidR="0061060A" w:rsidRPr="00DC6C90" w:rsidRDefault="0061060A" w:rsidP="004B0327">
            <w:pPr>
              <w:jc w:val="center"/>
              <w:rPr>
                <w:rFonts w:asciiTheme="majorHAnsi" w:hAnsiTheme="majorHAnsi" w:cstheme="majorHAnsi"/>
                <w:sz w:val="24"/>
                <w:szCs w:val="24"/>
              </w:rPr>
            </w:pPr>
          </w:p>
        </w:tc>
      </w:tr>
      <w:tr w:rsidR="0061060A" w14:paraId="0B18C80D" w14:textId="77777777" w:rsidTr="007A0B07">
        <w:tc>
          <w:tcPr>
            <w:tcW w:w="1677" w:type="dxa"/>
          </w:tcPr>
          <w:p w14:paraId="67B224BF" w14:textId="77777777" w:rsidR="0061060A" w:rsidRPr="00DC6C90" w:rsidRDefault="0061060A" w:rsidP="004B0327">
            <w:pPr>
              <w:jc w:val="center"/>
              <w:rPr>
                <w:rFonts w:asciiTheme="majorHAnsi" w:hAnsiTheme="majorHAnsi" w:cstheme="majorHAnsi"/>
                <w:b/>
                <w:sz w:val="24"/>
                <w:szCs w:val="24"/>
              </w:rPr>
            </w:pPr>
            <w:r>
              <w:rPr>
                <w:rFonts w:asciiTheme="majorHAnsi" w:hAnsiTheme="majorHAnsi" w:cstheme="majorHAnsi"/>
                <w:b/>
                <w:sz w:val="24"/>
                <w:szCs w:val="24"/>
              </w:rPr>
              <w:t>Foam</w:t>
            </w:r>
          </w:p>
        </w:tc>
        <w:tc>
          <w:tcPr>
            <w:tcW w:w="1748" w:type="dxa"/>
          </w:tcPr>
          <w:p w14:paraId="38389CD9" w14:textId="65F9A4F1" w:rsidR="0061060A" w:rsidRDefault="0061060A" w:rsidP="004B0327">
            <w:pPr>
              <w:jc w:val="center"/>
              <w:rPr>
                <w:rFonts w:asciiTheme="majorHAnsi" w:hAnsiTheme="majorHAnsi" w:cstheme="majorHAnsi"/>
                <w:sz w:val="24"/>
                <w:szCs w:val="24"/>
              </w:rPr>
            </w:pPr>
            <w:r>
              <w:rPr>
                <w:rFonts w:asciiTheme="majorHAnsi" w:hAnsiTheme="majorHAnsi" w:cstheme="majorHAnsi"/>
                <w:sz w:val="24"/>
                <w:szCs w:val="24"/>
              </w:rPr>
              <w:t>87/93/90/94</w:t>
            </w:r>
          </w:p>
        </w:tc>
        <w:tc>
          <w:tcPr>
            <w:tcW w:w="1453" w:type="dxa"/>
            <w:shd w:val="clear" w:color="auto" w:fill="E7E6E6" w:themeFill="background2"/>
          </w:tcPr>
          <w:p w14:paraId="6EE610BD" w14:textId="77777777" w:rsidR="0061060A" w:rsidRDefault="0061060A" w:rsidP="004B0327">
            <w:pPr>
              <w:jc w:val="center"/>
              <w:rPr>
                <w:rFonts w:asciiTheme="majorHAnsi" w:hAnsiTheme="majorHAnsi" w:cstheme="majorHAnsi"/>
                <w:sz w:val="24"/>
                <w:szCs w:val="24"/>
              </w:rPr>
            </w:pPr>
          </w:p>
        </w:tc>
        <w:tc>
          <w:tcPr>
            <w:tcW w:w="1647" w:type="dxa"/>
            <w:shd w:val="clear" w:color="auto" w:fill="E7E6E6" w:themeFill="background2"/>
          </w:tcPr>
          <w:p w14:paraId="74EF6B23" w14:textId="77777777" w:rsidR="0061060A" w:rsidRPr="00DC6C90" w:rsidRDefault="0061060A" w:rsidP="004B0327">
            <w:pPr>
              <w:jc w:val="center"/>
              <w:rPr>
                <w:rFonts w:asciiTheme="majorHAnsi" w:hAnsiTheme="majorHAnsi" w:cstheme="majorHAnsi"/>
                <w:sz w:val="24"/>
                <w:szCs w:val="24"/>
              </w:rPr>
            </w:pPr>
          </w:p>
        </w:tc>
      </w:tr>
      <w:tr w:rsidR="0061060A" w14:paraId="4888833B" w14:textId="77777777" w:rsidTr="007A0B07">
        <w:tc>
          <w:tcPr>
            <w:tcW w:w="1677" w:type="dxa"/>
          </w:tcPr>
          <w:p w14:paraId="50BF619B" w14:textId="77777777" w:rsidR="0061060A" w:rsidRDefault="0061060A" w:rsidP="004B0327">
            <w:pPr>
              <w:jc w:val="center"/>
              <w:rPr>
                <w:rFonts w:asciiTheme="majorHAnsi" w:hAnsiTheme="majorHAnsi" w:cstheme="majorHAnsi"/>
                <w:b/>
                <w:sz w:val="24"/>
                <w:szCs w:val="24"/>
              </w:rPr>
            </w:pPr>
            <w:r>
              <w:rPr>
                <w:rFonts w:asciiTheme="majorHAnsi" w:hAnsiTheme="majorHAnsi" w:cstheme="majorHAnsi"/>
                <w:b/>
                <w:sz w:val="24"/>
                <w:szCs w:val="24"/>
              </w:rPr>
              <w:t>Road</w:t>
            </w:r>
          </w:p>
        </w:tc>
        <w:tc>
          <w:tcPr>
            <w:tcW w:w="1748" w:type="dxa"/>
          </w:tcPr>
          <w:p w14:paraId="59104AB4" w14:textId="669D2CBF" w:rsidR="0061060A" w:rsidRDefault="0061060A" w:rsidP="004B0327">
            <w:pPr>
              <w:jc w:val="center"/>
              <w:rPr>
                <w:rFonts w:asciiTheme="majorHAnsi" w:hAnsiTheme="majorHAnsi" w:cstheme="majorHAnsi"/>
                <w:sz w:val="24"/>
                <w:szCs w:val="24"/>
              </w:rPr>
            </w:pPr>
            <w:r>
              <w:rPr>
                <w:rFonts w:asciiTheme="majorHAnsi" w:hAnsiTheme="majorHAnsi" w:cstheme="majorHAnsi"/>
                <w:sz w:val="24"/>
                <w:szCs w:val="24"/>
              </w:rPr>
              <w:t>86/81/83/79</w:t>
            </w:r>
          </w:p>
        </w:tc>
        <w:tc>
          <w:tcPr>
            <w:tcW w:w="1453" w:type="dxa"/>
            <w:shd w:val="clear" w:color="auto" w:fill="E7E6E6" w:themeFill="background2"/>
          </w:tcPr>
          <w:p w14:paraId="610EBB99" w14:textId="77777777" w:rsidR="0061060A" w:rsidRDefault="0061060A" w:rsidP="004B0327">
            <w:pPr>
              <w:jc w:val="center"/>
              <w:rPr>
                <w:rFonts w:asciiTheme="majorHAnsi" w:hAnsiTheme="majorHAnsi" w:cstheme="majorHAnsi"/>
                <w:sz w:val="24"/>
                <w:szCs w:val="24"/>
              </w:rPr>
            </w:pPr>
          </w:p>
        </w:tc>
        <w:tc>
          <w:tcPr>
            <w:tcW w:w="1647" w:type="dxa"/>
            <w:shd w:val="clear" w:color="auto" w:fill="E7E6E6" w:themeFill="background2"/>
          </w:tcPr>
          <w:p w14:paraId="61938FE7" w14:textId="77777777" w:rsidR="0061060A" w:rsidRPr="00DC6C90" w:rsidRDefault="0061060A" w:rsidP="004B0327">
            <w:pPr>
              <w:jc w:val="center"/>
              <w:rPr>
                <w:rFonts w:asciiTheme="majorHAnsi" w:hAnsiTheme="majorHAnsi" w:cstheme="majorHAnsi"/>
                <w:sz w:val="24"/>
                <w:szCs w:val="24"/>
              </w:rPr>
            </w:pPr>
          </w:p>
        </w:tc>
      </w:tr>
    </w:tbl>
    <w:p w14:paraId="36180D87" w14:textId="77777777" w:rsidR="00792254" w:rsidRDefault="00792254" w:rsidP="008C6F53">
      <w:pPr>
        <w:jc w:val="both"/>
        <w:rPr>
          <w:rFonts w:asciiTheme="majorHAnsi" w:hAnsiTheme="majorHAnsi" w:cstheme="majorHAnsi"/>
          <w:b/>
          <w:sz w:val="24"/>
          <w:szCs w:val="24"/>
          <w:u w:val="single"/>
        </w:rPr>
      </w:pPr>
    </w:p>
    <w:p w14:paraId="12321C61" w14:textId="786E24C2" w:rsidR="00262D20" w:rsidRPr="00792254" w:rsidRDefault="00391F39"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Supplemental Tables</w:t>
      </w:r>
    </w:p>
    <w:p w14:paraId="25B2EB22" w14:textId="23577F50" w:rsidR="00391F39" w:rsidRPr="005C6623" w:rsidRDefault="00391F39" w:rsidP="00391F39">
      <w:pPr>
        <w:pStyle w:val="Caption"/>
        <w:keepNext/>
        <w:jc w:val="both"/>
        <w:rPr>
          <w:rFonts w:asciiTheme="majorHAnsi" w:hAnsiTheme="majorHAnsi" w:cstheme="majorHAnsi"/>
          <w:sz w:val="24"/>
          <w:szCs w:val="24"/>
        </w:rPr>
      </w:pPr>
      <w:r w:rsidRPr="005C6623">
        <w:rPr>
          <w:rFonts w:asciiTheme="majorHAnsi" w:hAnsiTheme="majorHAnsi" w:cstheme="majorHAnsi"/>
          <w:sz w:val="24"/>
          <w:szCs w:val="24"/>
        </w:rPr>
        <w:t xml:space="preserve">Table </w:t>
      </w:r>
      <w:r>
        <w:rPr>
          <w:rFonts w:asciiTheme="majorHAnsi" w:hAnsiTheme="majorHAnsi" w:cstheme="majorHAnsi"/>
          <w:sz w:val="24"/>
          <w:szCs w:val="24"/>
        </w:rPr>
        <w:t>S1</w:t>
      </w:r>
      <w:r w:rsidRPr="005C6623">
        <w:rPr>
          <w:rFonts w:asciiTheme="majorHAnsi" w:hAnsiTheme="majorHAnsi" w:cstheme="majorHAnsi"/>
          <w:sz w:val="24"/>
          <w:szCs w:val="24"/>
        </w:rPr>
        <w:t xml:space="preserve">: Classes and number of tiles used for the </w:t>
      </w:r>
      <w:proofErr w:type="spellStart"/>
      <w:r w:rsidRPr="005C6623">
        <w:rPr>
          <w:rFonts w:asciiTheme="majorHAnsi" w:hAnsiTheme="majorHAnsi" w:cstheme="majorHAnsi"/>
          <w:sz w:val="24"/>
          <w:szCs w:val="24"/>
        </w:rPr>
        <w:t>Seabright</w:t>
      </w:r>
      <w:proofErr w:type="spellEnd"/>
      <w:r w:rsidRPr="005C6623">
        <w:rPr>
          <w:rFonts w:asciiTheme="majorHAnsi" w:hAnsiTheme="majorHAnsi" w:cstheme="majorHAnsi"/>
          <w:sz w:val="24"/>
          <w:szCs w:val="24"/>
        </w:rPr>
        <w:t xml:space="preserve"> data set</w:t>
      </w:r>
    </w:p>
    <w:tbl>
      <w:tblPr>
        <w:tblStyle w:val="TableGrid"/>
        <w:tblW w:w="0" w:type="auto"/>
        <w:tblLook w:val="04A0" w:firstRow="1" w:lastRow="0" w:firstColumn="1" w:lastColumn="0" w:noHBand="0" w:noVBand="1"/>
      </w:tblPr>
      <w:tblGrid>
        <w:gridCol w:w="3116"/>
        <w:gridCol w:w="3117"/>
        <w:gridCol w:w="3117"/>
      </w:tblGrid>
      <w:tr w:rsidR="00391F39" w:rsidRPr="005C6623" w14:paraId="460A3F96" w14:textId="77777777" w:rsidTr="00D91474">
        <w:tc>
          <w:tcPr>
            <w:tcW w:w="3116" w:type="dxa"/>
          </w:tcPr>
          <w:p w14:paraId="5BF341AE"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Class</w:t>
            </w:r>
          </w:p>
        </w:tc>
        <w:tc>
          <w:tcPr>
            <w:tcW w:w="3117" w:type="dxa"/>
          </w:tcPr>
          <w:p w14:paraId="1E2B913F"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Number of training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c>
          <w:tcPr>
            <w:tcW w:w="3117" w:type="dxa"/>
          </w:tcPr>
          <w:p w14:paraId="086FD9FC"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Number of evaluation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r>
      <w:tr w:rsidR="00391F39" w:rsidRPr="005C6623" w14:paraId="3AC72258" w14:textId="77777777" w:rsidTr="00D91474">
        <w:tc>
          <w:tcPr>
            <w:tcW w:w="3116" w:type="dxa"/>
          </w:tcPr>
          <w:p w14:paraId="12362953"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Anthropogenic</w:t>
            </w:r>
          </w:p>
        </w:tc>
        <w:tc>
          <w:tcPr>
            <w:tcW w:w="3117" w:type="dxa"/>
          </w:tcPr>
          <w:p w14:paraId="42DC01BC"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23,566 / 4,548</w:t>
            </w:r>
          </w:p>
        </w:tc>
        <w:tc>
          <w:tcPr>
            <w:tcW w:w="3117" w:type="dxa"/>
          </w:tcPr>
          <w:p w14:paraId="0D3B6610"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15,575 / 3,031</w:t>
            </w:r>
          </w:p>
        </w:tc>
      </w:tr>
      <w:tr w:rsidR="00391F39" w:rsidRPr="005C6623" w14:paraId="0682A1C3" w14:textId="77777777" w:rsidTr="00D91474">
        <w:tc>
          <w:tcPr>
            <w:tcW w:w="3116" w:type="dxa"/>
          </w:tcPr>
          <w:p w14:paraId="047D5C18"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Road and pavement</w:t>
            </w:r>
          </w:p>
        </w:tc>
        <w:tc>
          <w:tcPr>
            <w:tcW w:w="3117" w:type="dxa"/>
          </w:tcPr>
          <w:p w14:paraId="5842BB31"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314 / 60</w:t>
            </w:r>
          </w:p>
        </w:tc>
        <w:tc>
          <w:tcPr>
            <w:tcW w:w="3117" w:type="dxa"/>
          </w:tcPr>
          <w:p w14:paraId="131422AA"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525 / 103</w:t>
            </w:r>
          </w:p>
        </w:tc>
      </w:tr>
      <w:tr w:rsidR="00391F39" w:rsidRPr="005C6623" w14:paraId="4537AB4F" w14:textId="77777777" w:rsidTr="00D91474">
        <w:tc>
          <w:tcPr>
            <w:tcW w:w="3116" w:type="dxa"/>
          </w:tcPr>
          <w:p w14:paraId="5C846CB0"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Sand</w:t>
            </w:r>
          </w:p>
        </w:tc>
        <w:tc>
          <w:tcPr>
            <w:tcW w:w="3117" w:type="dxa"/>
          </w:tcPr>
          <w:p w14:paraId="5F4A7447"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38,250 / 6,887</w:t>
            </w:r>
          </w:p>
        </w:tc>
        <w:tc>
          <w:tcPr>
            <w:tcW w:w="3117" w:type="dxa"/>
          </w:tcPr>
          <w:p w14:paraId="465BA78D"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25,318 / 5,802</w:t>
            </w:r>
          </w:p>
        </w:tc>
      </w:tr>
      <w:tr w:rsidR="00391F39" w:rsidRPr="005C6623" w14:paraId="208E3598" w14:textId="77777777" w:rsidTr="00D91474">
        <w:tc>
          <w:tcPr>
            <w:tcW w:w="3116" w:type="dxa"/>
          </w:tcPr>
          <w:p w14:paraId="03B3BC6F"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Vegetation</w:t>
            </w:r>
          </w:p>
        </w:tc>
        <w:tc>
          <w:tcPr>
            <w:tcW w:w="3117" w:type="dxa"/>
          </w:tcPr>
          <w:p w14:paraId="2150B3C9"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386 / 76</w:t>
            </w:r>
          </w:p>
        </w:tc>
        <w:tc>
          <w:tcPr>
            <w:tcW w:w="3117" w:type="dxa"/>
          </w:tcPr>
          <w:p w14:paraId="300DE81C"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240 / 38</w:t>
            </w:r>
          </w:p>
        </w:tc>
      </w:tr>
      <w:tr w:rsidR="00391F39" w:rsidRPr="005C6623" w14:paraId="3F1E8A56" w14:textId="77777777" w:rsidTr="00D91474">
        <w:tc>
          <w:tcPr>
            <w:tcW w:w="3116" w:type="dxa"/>
          </w:tcPr>
          <w:p w14:paraId="0AAABD46"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Other terrain</w:t>
            </w:r>
          </w:p>
        </w:tc>
        <w:tc>
          <w:tcPr>
            <w:tcW w:w="3117" w:type="dxa"/>
          </w:tcPr>
          <w:p w14:paraId="532BCA9F"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77 / 24</w:t>
            </w:r>
          </w:p>
        </w:tc>
        <w:tc>
          <w:tcPr>
            <w:tcW w:w="3117" w:type="dxa"/>
          </w:tcPr>
          <w:p w14:paraId="52090556"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117 / 22</w:t>
            </w:r>
          </w:p>
        </w:tc>
      </w:tr>
      <w:tr w:rsidR="00391F39" w:rsidRPr="005C6623" w14:paraId="6D26B064" w14:textId="77777777" w:rsidTr="00D91474">
        <w:tc>
          <w:tcPr>
            <w:tcW w:w="3116" w:type="dxa"/>
          </w:tcPr>
          <w:p w14:paraId="11ADD3C5"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Water</w:t>
            </w:r>
          </w:p>
        </w:tc>
        <w:tc>
          <w:tcPr>
            <w:tcW w:w="3117" w:type="dxa"/>
          </w:tcPr>
          <w:p w14:paraId="54A1EDD4"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11,394 / 1,723</w:t>
            </w:r>
          </w:p>
        </w:tc>
        <w:tc>
          <w:tcPr>
            <w:tcW w:w="3117" w:type="dxa"/>
          </w:tcPr>
          <w:p w14:paraId="632DBFDF"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14,360 / 2,251</w:t>
            </w:r>
          </w:p>
        </w:tc>
      </w:tr>
      <w:tr w:rsidR="00391F39" w:rsidRPr="005C6623" w14:paraId="164C0421" w14:textId="77777777" w:rsidTr="00D91474">
        <w:tc>
          <w:tcPr>
            <w:tcW w:w="3116" w:type="dxa"/>
          </w:tcPr>
          <w:p w14:paraId="0049D921"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Foam</w:t>
            </w:r>
          </w:p>
        </w:tc>
        <w:tc>
          <w:tcPr>
            <w:tcW w:w="3117" w:type="dxa"/>
          </w:tcPr>
          <w:p w14:paraId="2C1B7093"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5,076 / 735</w:t>
            </w:r>
          </w:p>
        </w:tc>
        <w:tc>
          <w:tcPr>
            <w:tcW w:w="3117" w:type="dxa"/>
          </w:tcPr>
          <w:p w14:paraId="33BA89FA"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5,139 / 843</w:t>
            </w:r>
          </w:p>
        </w:tc>
      </w:tr>
      <w:tr w:rsidR="00391F39" w:rsidRPr="005C6623" w14:paraId="43C70032" w14:textId="77777777" w:rsidTr="00D91474">
        <w:tc>
          <w:tcPr>
            <w:tcW w:w="3116" w:type="dxa"/>
          </w:tcPr>
          <w:p w14:paraId="7D472453"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Total:</w:t>
            </w:r>
          </w:p>
        </w:tc>
        <w:tc>
          <w:tcPr>
            <w:tcW w:w="3117" w:type="dxa"/>
          </w:tcPr>
          <w:p w14:paraId="2D498927"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76,063 / 14,053</w:t>
            </w:r>
          </w:p>
        </w:tc>
        <w:tc>
          <w:tcPr>
            <w:tcW w:w="3117" w:type="dxa"/>
          </w:tcPr>
          <w:p w14:paraId="791F6086"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61,274 / 12,090</w:t>
            </w:r>
          </w:p>
        </w:tc>
      </w:tr>
    </w:tbl>
    <w:p w14:paraId="445F6065" w14:textId="77777777" w:rsidR="00391F39" w:rsidRPr="005C6623" w:rsidRDefault="00391F39" w:rsidP="00391F39">
      <w:pPr>
        <w:jc w:val="both"/>
        <w:rPr>
          <w:rFonts w:asciiTheme="majorHAnsi" w:hAnsiTheme="majorHAnsi" w:cstheme="majorHAnsi"/>
          <w:sz w:val="24"/>
          <w:szCs w:val="24"/>
        </w:rPr>
      </w:pPr>
    </w:p>
    <w:p w14:paraId="1A01E18E" w14:textId="6EBBF507" w:rsidR="00391F39" w:rsidRPr="005C6623" w:rsidRDefault="00391F39" w:rsidP="00391F39">
      <w:pPr>
        <w:pStyle w:val="Caption"/>
        <w:keepNext/>
        <w:jc w:val="both"/>
        <w:rPr>
          <w:rFonts w:asciiTheme="majorHAnsi" w:hAnsiTheme="majorHAnsi" w:cstheme="majorHAnsi"/>
          <w:sz w:val="24"/>
          <w:szCs w:val="24"/>
        </w:rPr>
      </w:pPr>
      <w:r w:rsidRPr="005C6623">
        <w:rPr>
          <w:rFonts w:asciiTheme="majorHAnsi" w:hAnsiTheme="majorHAnsi" w:cstheme="majorHAnsi"/>
          <w:sz w:val="24"/>
          <w:szCs w:val="24"/>
        </w:rPr>
        <w:t xml:space="preserve">Table </w:t>
      </w:r>
      <w:r>
        <w:rPr>
          <w:rFonts w:asciiTheme="majorHAnsi" w:hAnsiTheme="majorHAnsi" w:cstheme="majorHAnsi"/>
          <w:sz w:val="24"/>
          <w:szCs w:val="24"/>
        </w:rPr>
        <w:t>S2</w:t>
      </w:r>
      <w:r w:rsidRPr="005C6623">
        <w:rPr>
          <w:rFonts w:asciiTheme="majorHAnsi" w:hAnsiTheme="majorHAnsi" w:cstheme="majorHAnsi"/>
          <w:sz w:val="24"/>
          <w:szCs w:val="24"/>
        </w:rPr>
        <w:t>: Classes and number of tiles used for the Ontario data set</w:t>
      </w:r>
    </w:p>
    <w:tbl>
      <w:tblPr>
        <w:tblStyle w:val="TableGrid"/>
        <w:tblW w:w="0" w:type="auto"/>
        <w:tblLook w:val="04A0" w:firstRow="1" w:lastRow="0" w:firstColumn="1" w:lastColumn="0" w:noHBand="0" w:noVBand="1"/>
      </w:tblPr>
      <w:tblGrid>
        <w:gridCol w:w="3116"/>
        <w:gridCol w:w="3117"/>
        <w:gridCol w:w="3117"/>
      </w:tblGrid>
      <w:tr w:rsidR="00391F39" w:rsidRPr="005C6623" w14:paraId="6CAC6F73" w14:textId="77777777" w:rsidTr="00D91474">
        <w:tc>
          <w:tcPr>
            <w:tcW w:w="3116" w:type="dxa"/>
          </w:tcPr>
          <w:p w14:paraId="5536B66A"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Class</w:t>
            </w:r>
          </w:p>
        </w:tc>
        <w:tc>
          <w:tcPr>
            <w:tcW w:w="3117" w:type="dxa"/>
          </w:tcPr>
          <w:p w14:paraId="2F00D255"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Number of training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c>
          <w:tcPr>
            <w:tcW w:w="3117" w:type="dxa"/>
          </w:tcPr>
          <w:p w14:paraId="4D91C7D7"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Number of evaluation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r>
      <w:tr w:rsidR="00391F39" w:rsidRPr="005C6623" w14:paraId="4D27C44D" w14:textId="77777777" w:rsidTr="00D91474">
        <w:tc>
          <w:tcPr>
            <w:tcW w:w="3116" w:type="dxa"/>
          </w:tcPr>
          <w:p w14:paraId="2E3C81A5"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Anthropogenic/buildings</w:t>
            </w:r>
          </w:p>
        </w:tc>
        <w:tc>
          <w:tcPr>
            <w:tcW w:w="3117" w:type="dxa"/>
          </w:tcPr>
          <w:p w14:paraId="62465BF3"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467 / 219</w:t>
            </w:r>
          </w:p>
        </w:tc>
        <w:tc>
          <w:tcPr>
            <w:tcW w:w="3117" w:type="dxa"/>
          </w:tcPr>
          <w:p w14:paraId="40425E48"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3,216 / 333</w:t>
            </w:r>
          </w:p>
        </w:tc>
      </w:tr>
      <w:tr w:rsidR="00391F39" w:rsidRPr="005C6623" w14:paraId="4FB5E0D6" w14:textId="77777777" w:rsidTr="00D91474">
        <w:tc>
          <w:tcPr>
            <w:tcW w:w="3116" w:type="dxa"/>
          </w:tcPr>
          <w:p w14:paraId="09A29724"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Sediment</w:t>
            </w:r>
          </w:p>
        </w:tc>
        <w:tc>
          <w:tcPr>
            <w:tcW w:w="3117" w:type="dxa"/>
          </w:tcPr>
          <w:p w14:paraId="3D8CF966"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2,856 / 289</w:t>
            </w:r>
          </w:p>
        </w:tc>
        <w:tc>
          <w:tcPr>
            <w:tcW w:w="3117" w:type="dxa"/>
          </w:tcPr>
          <w:p w14:paraId="6448962B"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3,758 / 407</w:t>
            </w:r>
          </w:p>
        </w:tc>
      </w:tr>
      <w:tr w:rsidR="00391F39" w:rsidRPr="005C6623" w14:paraId="6592BD29" w14:textId="77777777" w:rsidTr="00D91474">
        <w:tc>
          <w:tcPr>
            <w:tcW w:w="3116" w:type="dxa"/>
          </w:tcPr>
          <w:p w14:paraId="0F7F5D31"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Vegetation</w:t>
            </w:r>
          </w:p>
        </w:tc>
        <w:tc>
          <w:tcPr>
            <w:tcW w:w="3117" w:type="dxa"/>
          </w:tcPr>
          <w:p w14:paraId="2426E669"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33,871 / 5,139</w:t>
            </w:r>
          </w:p>
        </w:tc>
        <w:tc>
          <w:tcPr>
            <w:tcW w:w="3117" w:type="dxa"/>
          </w:tcPr>
          <w:p w14:paraId="03621A2C"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33,421 / 5,001</w:t>
            </w:r>
          </w:p>
        </w:tc>
      </w:tr>
      <w:tr w:rsidR="00391F39" w:rsidRPr="005C6623" w14:paraId="7698188E" w14:textId="77777777" w:rsidTr="00D91474">
        <w:tc>
          <w:tcPr>
            <w:tcW w:w="3116" w:type="dxa"/>
          </w:tcPr>
          <w:p w14:paraId="496FAA0E"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Other terrain</w:t>
            </w:r>
          </w:p>
        </w:tc>
        <w:tc>
          <w:tcPr>
            <w:tcW w:w="3117" w:type="dxa"/>
          </w:tcPr>
          <w:p w14:paraId="5BDBC4F5"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1,596 / 157</w:t>
            </w:r>
          </w:p>
        </w:tc>
        <w:tc>
          <w:tcPr>
            <w:tcW w:w="3117" w:type="dxa"/>
          </w:tcPr>
          <w:p w14:paraId="191FDE19"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1,094 / 92</w:t>
            </w:r>
          </w:p>
        </w:tc>
      </w:tr>
      <w:tr w:rsidR="00391F39" w:rsidRPr="005C6623" w14:paraId="424EB83A" w14:textId="77777777" w:rsidTr="00D91474">
        <w:tc>
          <w:tcPr>
            <w:tcW w:w="3116" w:type="dxa"/>
          </w:tcPr>
          <w:p w14:paraId="43F2F79F"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Water</w:t>
            </w:r>
          </w:p>
        </w:tc>
        <w:tc>
          <w:tcPr>
            <w:tcW w:w="3117" w:type="dxa"/>
          </w:tcPr>
          <w:p w14:paraId="5B12684D"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80,304 / 13,332</w:t>
            </w:r>
          </w:p>
        </w:tc>
        <w:tc>
          <w:tcPr>
            <w:tcW w:w="3117" w:type="dxa"/>
          </w:tcPr>
          <w:p w14:paraId="6C382E22"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77,571 / 12,950</w:t>
            </w:r>
          </w:p>
        </w:tc>
      </w:tr>
      <w:tr w:rsidR="00391F39" w:rsidRPr="005C6623" w14:paraId="2C97AEDF" w14:textId="77777777" w:rsidTr="00D91474">
        <w:tc>
          <w:tcPr>
            <w:tcW w:w="3116" w:type="dxa"/>
          </w:tcPr>
          <w:p w14:paraId="60FE55DF"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Total:</w:t>
            </w:r>
          </w:p>
        </w:tc>
        <w:tc>
          <w:tcPr>
            <w:tcW w:w="3117" w:type="dxa"/>
          </w:tcPr>
          <w:p w14:paraId="18312CD2"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119,094 / 19,136</w:t>
            </w:r>
          </w:p>
        </w:tc>
        <w:tc>
          <w:tcPr>
            <w:tcW w:w="3117" w:type="dxa"/>
          </w:tcPr>
          <w:p w14:paraId="319141D7"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119,060 / 18,783</w:t>
            </w:r>
          </w:p>
        </w:tc>
      </w:tr>
    </w:tbl>
    <w:p w14:paraId="61316401" w14:textId="5E62A3DD" w:rsidR="00391F39" w:rsidRPr="005C6623" w:rsidRDefault="00391F39" w:rsidP="00391F39">
      <w:pPr>
        <w:jc w:val="both"/>
        <w:rPr>
          <w:rFonts w:asciiTheme="majorHAnsi" w:hAnsiTheme="majorHAnsi" w:cstheme="majorHAnsi"/>
          <w:sz w:val="24"/>
          <w:szCs w:val="24"/>
        </w:rPr>
      </w:pPr>
    </w:p>
    <w:p w14:paraId="3ED65999" w14:textId="4E8F0338" w:rsidR="00391F39" w:rsidRPr="005C6623" w:rsidRDefault="008939B7" w:rsidP="00391F39">
      <w:pPr>
        <w:pStyle w:val="Caption"/>
        <w:keepNext/>
        <w:jc w:val="both"/>
        <w:rPr>
          <w:rFonts w:asciiTheme="majorHAnsi" w:hAnsiTheme="majorHAnsi" w:cstheme="majorHAnsi"/>
          <w:sz w:val="24"/>
          <w:szCs w:val="24"/>
        </w:rPr>
      </w:pPr>
      <w:r>
        <w:rPr>
          <w:rFonts w:asciiTheme="majorHAnsi" w:hAnsiTheme="majorHAnsi" w:cstheme="majorHAnsi"/>
          <w:sz w:val="24"/>
          <w:szCs w:val="24"/>
        </w:rPr>
        <w:t>Table S3</w:t>
      </w:r>
      <w:r w:rsidR="00391F39" w:rsidRPr="005C6623">
        <w:rPr>
          <w:rFonts w:asciiTheme="majorHAnsi" w:hAnsiTheme="majorHAnsi" w:cstheme="majorHAnsi"/>
          <w:sz w:val="24"/>
          <w:szCs w:val="24"/>
        </w:rPr>
        <w:t>: Classes and number of tiles used for the Grand Canyon data set</w:t>
      </w:r>
    </w:p>
    <w:tbl>
      <w:tblPr>
        <w:tblStyle w:val="TableGrid"/>
        <w:tblW w:w="0" w:type="auto"/>
        <w:tblLook w:val="04A0" w:firstRow="1" w:lastRow="0" w:firstColumn="1" w:lastColumn="0" w:noHBand="0" w:noVBand="1"/>
      </w:tblPr>
      <w:tblGrid>
        <w:gridCol w:w="3116"/>
        <w:gridCol w:w="3117"/>
        <w:gridCol w:w="3117"/>
      </w:tblGrid>
      <w:tr w:rsidR="00391F39" w:rsidRPr="005C6623" w14:paraId="06EC8BB9" w14:textId="77777777" w:rsidTr="00D91474">
        <w:tc>
          <w:tcPr>
            <w:tcW w:w="3116" w:type="dxa"/>
          </w:tcPr>
          <w:p w14:paraId="40381740"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Class</w:t>
            </w:r>
          </w:p>
        </w:tc>
        <w:tc>
          <w:tcPr>
            <w:tcW w:w="3117" w:type="dxa"/>
          </w:tcPr>
          <w:p w14:paraId="42E0D5D4"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Number of training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c>
          <w:tcPr>
            <w:tcW w:w="3117" w:type="dxa"/>
          </w:tcPr>
          <w:p w14:paraId="46780F37"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Number of evaluation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r>
      <w:tr w:rsidR="00391F39" w:rsidRPr="005C6623" w14:paraId="36163A92" w14:textId="77777777" w:rsidTr="00D91474">
        <w:tc>
          <w:tcPr>
            <w:tcW w:w="3116" w:type="dxa"/>
          </w:tcPr>
          <w:p w14:paraId="3BB8EA69"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Rock/scree/terrain</w:t>
            </w:r>
          </w:p>
        </w:tc>
        <w:tc>
          <w:tcPr>
            <w:tcW w:w="3117" w:type="dxa"/>
          </w:tcPr>
          <w:p w14:paraId="40058C72"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15,059 / 2,405</w:t>
            </w:r>
          </w:p>
        </w:tc>
        <w:tc>
          <w:tcPr>
            <w:tcW w:w="3117" w:type="dxa"/>
          </w:tcPr>
          <w:p w14:paraId="2FE9C423"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12,151 / 1,999</w:t>
            </w:r>
          </w:p>
        </w:tc>
      </w:tr>
      <w:tr w:rsidR="00391F39" w:rsidRPr="005C6623" w14:paraId="334C0812" w14:textId="77777777" w:rsidTr="00D91474">
        <w:tc>
          <w:tcPr>
            <w:tcW w:w="3116" w:type="dxa"/>
          </w:tcPr>
          <w:p w14:paraId="0DD1D44D"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Sand</w:t>
            </w:r>
          </w:p>
        </w:tc>
        <w:tc>
          <w:tcPr>
            <w:tcW w:w="3117" w:type="dxa"/>
          </w:tcPr>
          <w:p w14:paraId="45CA389B"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751 / 39</w:t>
            </w:r>
          </w:p>
        </w:tc>
        <w:tc>
          <w:tcPr>
            <w:tcW w:w="3117" w:type="dxa"/>
          </w:tcPr>
          <w:p w14:paraId="79EA79B5"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1,069 / 91</w:t>
            </w:r>
          </w:p>
        </w:tc>
      </w:tr>
      <w:tr w:rsidR="00391F39" w:rsidRPr="005C6623" w14:paraId="3E3B9A74" w14:textId="77777777" w:rsidTr="00D91474">
        <w:tc>
          <w:tcPr>
            <w:tcW w:w="3116" w:type="dxa"/>
          </w:tcPr>
          <w:p w14:paraId="06DE6300"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Riparian vegetation</w:t>
            </w:r>
          </w:p>
        </w:tc>
        <w:tc>
          <w:tcPr>
            <w:tcW w:w="3117" w:type="dxa"/>
          </w:tcPr>
          <w:p w14:paraId="1C889CEB"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2,971 / 408</w:t>
            </w:r>
          </w:p>
        </w:tc>
        <w:tc>
          <w:tcPr>
            <w:tcW w:w="3117" w:type="dxa"/>
          </w:tcPr>
          <w:p w14:paraId="3FF89367"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2,158 / 305</w:t>
            </w:r>
          </w:p>
        </w:tc>
      </w:tr>
      <w:tr w:rsidR="00391F39" w:rsidRPr="005C6623" w14:paraId="4364F234" w14:textId="77777777" w:rsidTr="00D91474">
        <w:tc>
          <w:tcPr>
            <w:tcW w:w="3116" w:type="dxa"/>
          </w:tcPr>
          <w:p w14:paraId="0FA12B49"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Water</w:t>
            </w:r>
          </w:p>
        </w:tc>
        <w:tc>
          <w:tcPr>
            <w:tcW w:w="3117" w:type="dxa"/>
          </w:tcPr>
          <w:p w14:paraId="35064C83"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8,568 / 1,462</w:t>
            </w:r>
          </w:p>
        </w:tc>
        <w:tc>
          <w:tcPr>
            <w:tcW w:w="3117" w:type="dxa"/>
          </w:tcPr>
          <w:p w14:paraId="4DB211E2"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5,277 / 1,130</w:t>
            </w:r>
          </w:p>
        </w:tc>
      </w:tr>
      <w:tr w:rsidR="00391F39" w:rsidRPr="005C6623" w14:paraId="01A516C5" w14:textId="77777777" w:rsidTr="00D91474">
        <w:tc>
          <w:tcPr>
            <w:tcW w:w="3116" w:type="dxa"/>
          </w:tcPr>
          <w:p w14:paraId="12AC8C56"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lastRenderedPageBreak/>
              <w:t>Total:</w:t>
            </w:r>
          </w:p>
        </w:tc>
        <w:tc>
          <w:tcPr>
            <w:tcW w:w="3117" w:type="dxa"/>
          </w:tcPr>
          <w:p w14:paraId="009071C0"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27,349 / 4,314</w:t>
            </w:r>
          </w:p>
        </w:tc>
        <w:tc>
          <w:tcPr>
            <w:tcW w:w="3117" w:type="dxa"/>
          </w:tcPr>
          <w:p w14:paraId="40687032"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20,655 / 3,525</w:t>
            </w:r>
          </w:p>
        </w:tc>
      </w:tr>
    </w:tbl>
    <w:p w14:paraId="2EFB37FC" w14:textId="35673206" w:rsidR="00262D20" w:rsidRDefault="00262D20" w:rsidP="008C6F53">
      <w:pPr>
        <w:jc w:val="both"/>
        <w:rPr>
          <w:rFonts w:asciiTheme="majorHAnsi" w:hAnsiTheme="majorHAnsi" w:cstheme="majorHAnsi"/>
          <w:sz w:val="24"/>
          <w:szCs w:val="24"/>
        </w:rPr>
      </w:pPr>
    </w:p>
    <w:p w14:paraId="52F6DB55" w14:textId="4A5A68A4" w:rsidR="00391F39" w:rsidRDefault="00391F39" w:rsidP="008C6F53">
      <w:pPr>
        <w:jc w:val="both"/>
        <w:rPr>
          <w:rFonts w:asciiTheme="majorHAnsi" w:hAnsiTheme="majorHAnsi" w:cstheme="majorHAnsi"/>
          <w:sz w:val="24"/>
          <w:szCs w:val="24"/>
        </w:rPr>
      </w:pPr>
    </w:p>
    <w:p w14:paraId="096D442F" w14:textId="3FDD6211" w:rsidR="00792254" w:rsidRDefault="00792254" w:rsidP="008C6F53">
      <w:pPr>
        <w:jc w:val="both"/>
        <w:rPr>
          <w:rFonts w:asciiTheme="majorHAnsi" w:hAnsiTheme="majorHAnsi" w:cstheme="majorHAnsi"/>
          <w:sz w:val="24"/>
          <w:szCs w:val="24"/>
        </w:rPr>
      </w:pPr>
    </w:p>
    <w:p w14:paraId="2B07F959" w14:textId="6BF596A2" w:rsidR="00792254" w:rsidRDefault="00792254" w:rsidP="008C6F53">
      <w:pPr>
        <w:jc w:val="both"/>
        <w:rPr>
          <w:rFonts w:asciiTheme="majorHAnsi" w:hAnsiTheme="majorHAnsi" w:cstheme="majorHAnsi"/>
          <w:sz w:val="24"/>
          <w:szCs w:val="24"/>
        </w:rPr>
      </w:pPr>
    </w:p>
    <w:p w14:paraId="47A0B3BF" w14:textId="77777777" w:rsidR="00792254" w:rsidRDefault="00792254" w:rsidP="008C6F53">
      <w:pPr>
        <w:jc w:val="both"/>
        <w:rPr>
          <w:rFonts w:asciiTheme="majorHAnsi" w:hAnsiTheme="majorHAnsi" w:cstheme="majorHAnsi"/>
          <w:sz w:val="24"/>
          <w:szCs w:val="24"/>
        </w:rPr>
      </w:pPr>
    </w:p>
    <w:sectPr w:rsidR="007922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 David Buscombe" w:date="2018-05-23T16:36:00Z" w:initials="DDB">
    <w:p w14:paraId="3E370E18" w14:textId="282D9C77" w:rsidR="005D7197" w:rsidRDefault="005D7197">
      <w:pPr>
        <w:pStyle w:val="CommentText"/>
      </w:pPr>
      <w:r>
        <w:rPr>
          <w:rStyle w:val="CommentReference"/>
        </w:rPr>
        <w:annotationRef/>
      </w:r>
      <w:r>
        <w:t xml:space="preserve">Open access. Also, according to website: </w:t>
      </w:r>
      <w:r>
        <w:rPr>
          <w:rFonts w:ascii="Arial" w:hAnsi="Arial" w:cs="Arial"/>
          <w:color w:val="222222"/>
          <w:shd w:val="clear" w:color="auto" w:fill="FFFFFF"/>
        </w:rPr>
        <w:t>manuscripts are peer-reviewed and a first decision provided to authors approximately 22 days after submission; acceptance to publication is undertaken in 7.4 days</w:t>
      </w:r>
    </w:p>
  </w:comment>
  <w:comment w:id="31" w:author="Ritchie, Andrew C." w:date="2018-05-29T12:39:00Z" w:initials="RAC">
    <w:p w14:paraId="1A53BD06" w14:textId="448B2F07" w:rsidR="00586F6F" w:rsidRDefault="00586F6F">
      <w:pPr>
        <w:pStyle w:val="CommentText"/>
      </w:pPr>
      <w:r>
        <w:rPr>
          <w:rStyle w:val="CommentReference"/>
        </w:rPr>
        <w:annotationRef/>
      </w:r>
      <w:r>
        <w:t>This is sort of redundant since UAVs necessarily collect aerial imagery</w:t>
      </w:r>
    </w:p>
  </w:comment>
  <w:comment w:id="37" w:author="Ritchie, Andrew C. [2]" w:date="2018-05-29T12:54:00Z" w:initials="RAC">
    <w:p w14:paraId="2C8642F9" w14:textId="756D1F52" w:rsidR="00E938AD" w:rsidRDefault="00E938AD">
      <w:pPr>
        <w:pStyle w:val="CommentText"/>
      </w:pPr>
      <w:r>
        <w:rPr>
          <w:rStyle w:val="CommentReference"/>
        </w:rPr>
        <w:annotationRef/>
      </w:r>
      <w:r>
        <w:t xml:space="preserve">These all refer to the same dataset – the Randle et al paper describes the DEM use most explicitly (reservoir volume change </w:t>
      </w:r>
      <w:proofErr w:type="spellStart"/>
      <w:r>
        <w:t>calcs</w:t>
      </w:r>
      <w:proofErr w:type="spellEnd"/>
      <w:r>
        <w:t xml:space="preserve">), the East et al paper describes the use in river volume change measurements (method M2), and </w:t>
      </w:r>
      <w:proofErr w:type="spellStart"/>
      <w:r>
        <w:t>orthos</w:t>
      </w:r>
      <w:proofErr w:type="spellEnd"/>
      <w:r>
        <w:t xml:space="preserve"> for planform analysis, and Warrick et al uses one </w:t>
      </w:r>
      <w:proofErr w:type="spellStart"/>
      <w:r>
        <w:t>othophoto</w:t>
      </w:r>
      <w:proofErr w:type="spellEnd"/>
      <w:r>
        <w:t xml:space="preserve"> figure/example but doesn’t discuss in detail. We could omit that, but all papers mention it.</w:t>
      </w:r>
    </w:p>
  </w:comment>
  <w:comment w:id="49" w:author="Ritchie, Andrew C. [3]" w:date="2018-05-29T13:25:00Z" w:initials="RAC">
    <w:p w14:paraId="541B0255" w14:textId="0D051EB9" w:rsidR="0089276D" w:rsidRDefault="0089276D">
      <w:pPr>
        <w:pStyle w:val="CommentText"/>
      </w:pPr>
      <w:r>
        <w:rPr>
          <w:rStyle w:val="CommentReference"/>
        </w:rPr>
        <w:annotationRef/>
      </w:r>
      <w:r>
        <w:t>Would “investigate … questions/issues/topics” be better here? Slightly more applicable than “solve…problems” depending on your interpretation.</w:t>
      </w:r>
    </w:p>
  </w:comment>
  <w:comment w:id="62" w:author="Ritchie, Andrew C. [6]" w:date="2018-05-29T14:10:00Z" w:initials="RAC">
    <w:p w14:paraId="394BFA98" w14:textId="53BB2754" w:rsidR="00F828EF" w:rsidRDefault="00F828EF">
      <w:pPr>
        <w:pStyle w:val="CommentText"/>
      </w:pPr>
      <w:r>
        <w:rPr>
          <w:rStyle w:val="CommentReference"/>
        </w:rPr>
        <w:annotationRef/>
      </w:r>
      <w:r>
        <w:t>I was tempted to move this section down to just before the second-to-last sentence (just before “Fortunately…”</w:t>
      </w:r>
      <w:r w:rsidR="00F0612C">
        <w:t>).</w:t>
      </w:r>
      <w:r>
        <w:t xml:space="preserve"> Wondering if it makes sense to break this whole paragraph in two and split the “objective” </w:t>
      </w:r>
      <w:r w:rsidR="00F0612C">
        <w:t>sentences</w:t>
      </w:r>
      <w:r>
        <w:t xml:space="preserve"> I highlighted into</w:t>
      </w:r>
      <w:r w:rsidR="00F0612C">
        <w:t xml:space="preserve"> their respective paragraphs. The</w:t>
      </w:r>
      <w:r>
        <w:t xml:space="preserve"> first paragraph </w:t>
      </w:r>
      <w:r w:rsidR="00F0612C">
        <w:t>would be basically up to the highlighted text:</w:t>
      </w:r>
      <w:r>
        <w:t xml:space="preserve"> DCNNs being used for small scale (e.g. </w:t>
      </w:r>
      <w:proofErr w:type="spellStart"/>
      <w:r>
        <w:t>imagenet</w:t>
      </w:r>
      <w:proofErr w:type="spellEnd"/>
      <w:r>
        <w:t>) and large scale (satellite)</w:t>
      </w:r>
      <w:r w:rsidR="00F0612C">
        <w:t>, but our objective is to explore the medium range/scale (landscape</w:t>
      </w:r>
      <w:proofErr w:type="gramStart"/>
      <w:r w:rsidR="00F0612C">
        <w:t>)..</w:t>
      </w:r>
      <w:proofErr w:type="gramEnd"/>
      <w:r w:rsidR="00F0612C">
        <w:t xml:space="preserve"> Then the second paragraph talks about DCNNS being giant complicated beasts that are hard to train, but our objective is to use the simple generic open source cases with transfer learning.</w:t>
      </w:r>
    </w:p>
    <w:p w14:paraId="4DE09D3A" w14:textId="3CFCA07F" w:rsidR="00F0612C" w:rsidRDefault="00F0612C">
      <w:pPr>
        <w:pStyle w:val="CommentText"/>
      </w:pPr>
    </w:p>
    <w:p w14:paraId="42A60D97" w14:textId="0D2B64F4" w:rsidR="00F0612C" w:rsidRDefault="00F0612C">
      <w:pPr>
        <w:pStyle w:val="CommentText"/>
      </w:pPr>
      <w:r>
        <w:t xml:space="preserve">Anyway I decided I wasn’t comfortable making the change so I’d talk about it instead </w:t>
      </w:r>
      <w:r>
        <w:sym w:font="Wingdings" w:char="F04A"/>
      </w:r>
    </w:p>
  </w:comment>
  <w:comment w:id="60" w:author="Ritchie, Andrew C. [5]" w:date="2018-05-29T14:10:00Z" w:initials="RAC">
    <w:p w14:paraId="129DBF0E" w14:textId="48B7412B" w:rsidR="00F828EF" w:rsidRDefault="00F828EF">
      <w:pPr>
        <w:pStyle w:val="CommentText"/>
      </w:pPr>
      <w:r>
        <w:rPr>
          <w:rStyle w:val="CommentReference"/>
        </w:rPr>
        <w:annotationRef/>
      </w:r>
    </w:p>
  </w:comment>
  <w:comment w:id="70" w:author="Ritchie, Andrew C. [7]" w:date="2018-05-29T14:35:00Z" w:initials="RAC">
    <w:p w14:paraId="78E93EB8" w14:textId="1A20C7A7" w:rsidR="00C729B5" w:rsidRDefault="00C729B5">
      <w:pPr>
        <w:pStyle w:val="CommentText"/>
      </w:pPr>
      <w:r>
        <w:rPr>
          <w:rStyle w:val="CommentReference"/>
        </w:rPr>
        <w:annotationRef/>
      </w:r>
      <w:r>
        <w:t>… and disaster/natural hazard response – Is it worth mentioning since often these are also drivers of geomorphic change? (fire flood, hurricane, eruption…)</w:t>
      </w:r>
    </w:p>
  </w:comment>
  <w:comment w:id="72" w:author="Ritchie, Andrew C. [8]" w:date="2018-05-29T14:39:00Z" w:initials="RAC">
    <w:p w14:paraId="667B455F" w14:textId="2B6B17D3" w:rsidR="00C729B5" w:rsidRDefault="00C729B5">
      <w:pPr>
        <w:pStyle w:val="CommentText"/>
      </w:pPr>
      <w:r>
        <w:rPr>
          <w:rStyle w:val="CommentReference"/>
        </w:rPr>
        <w:annotationRef/>
      </w:r>
      <w:r w:rsidR="00A12975">
        <w:t>I changed capitalization/punctuation/spacing to be the same as in Sandler et al 2018</w:t>
      </w:r>
    </w:p>
  </w:comment>
  <w:comment w:id="98" w:author="Ritchie, Andrew C. [11]" w:date="2018-05-29T14:48:00Z" w:initials="RAC">
    <w:p w14:paraId="4DDF69BD" w14:textId="155CE406" w:rsidR="00981C0C" w:rsidRDefault="00981C0C">
      <w:pPr>
        <w:pStyle w:val="CommentText"/>
      </w:pPr>
      <w:r>
        <w:rPr>
          <w:rStyle w:val="CommentReference"/>
        </w:rPr>
        <w:annotationRef/>
      </w:r>
      <w:r>
        <w:t>Not sure how general the readership is so figured it might make sense to add row and col to clarify so people don’t think vertical = elevation and get confused</w:t>
      </w:r>
    </w:p>
  </w:comment>
  <w:comment w:id="141" w:author="Ritchie, Andrew C. [12]" w:date="2018-05-29T15:00:00Z" w:initials="RAC">
    <w:p w14:paraId="1E79141F" w14:textId="63E748AD" w:rsidR="00AD5BEC" w:rsidRDefault="00AD5BEC">
      <w:pPr>
        <w:pStyle w:val="CommentText"/>
      </w:pPr>
      <w:r>
        <w:rPr>
          <w:rStyle w:val="CommentReference"/>
        </w:rPr>
        <w:annotationRef/>
      </w:r>
      <w:r>
        <w:t>Is the theta symbol supposed to be italicized (like here) or not italicized (like above equations)? I italicized all variables per IUPAC guidelines</w:t>
      </w:r>
    </w:p>
  </w:comment>
  <w:comment w:id="163" w:author="Daniel David Buscombe" w:date="2018-05-23T16:47:00Z" w:initials="DDB">
    <w:p w14:paraId="299A73AE" w14:textId="77777777" w:rsidR="005D7197" w:rsidRDefault="005D7197" w:rsidP="00D91474">
      <w:pPr>
        <w:pStyle w:val="CommentText"/>
      </w:pPr>
      <w:r>
        <w:rPr>
          <w:rStyle w:val="CommentReference"/>
        </w:rPr>
        <w:annotationRef/>
      </w:r>
      <w:r>
        <w:t>Need to make …</w:t>
      </w:r>
    </w:p>
  </w:comment>
  <w:comment w:id="176" w:author="Ritchie, Andrew C. [13]" w:date="2018-05-29T15:27:00Z" w:initials="RAC">
    <w:p w14:paraId="172E9286" w14:textId="3D7A8347" w:rsidR="000B7035" w:rsidRDefault="000B7035">
      <w:pPr>
        <w:pStyle w:val="CommentText"/>
      </w:pPr>
      <w:r>
        <w:rPr>
          <w:rStyle w:val="CommentReference"/>
        </w:rPr>
        <w:annotationRef/>
      </w:r>
      <w:r>
        <w:t>Based my punctuation/capitalization on Sandler and Howard’s blog post (link below). It looks like Howard called the architecture “</w:t>
      </w:r>
      <w:proofErr w:type="spellStart"/>
      <w:r>
        <w:t>MobileNets</w:t>
      </w:r>
      <w:proofErr w:type="spellEnd"/>
      <w:r>
        <w:t xml:space="preserve">” (and when using plural) and called his V1 </w:t>
      </w:r>
      <w:proofErr w:type="spellStart"/>
      <w:r>
        <w:t>MobileNet</w:t>
      </w:r>
      <w:proofErr w:type="spellEnd"/>
      <w:r>
        <w:t xml:space="preserve"> just </w:t>
      </w:r>
      <w:proofErr w:type="spellStart"/>
      <w:r>
        <w:t>MobileNet</w:t>
      </w:r>
      <w:proofErr w:type="spellEnd"/>
      <w:r>
        <w:t xml:space="preserve"> in the paper. I didn’t see MobileNetV1 until the blog post, but since they both wrote it, I’m guessing that’s the preferred usage -  </w:t>
      </w:r>
      <w:r w:rsidRPr="000B7035">
        <w:t>https://ai.googleblog.com/2018/04/mobilenetv2-next-generation-of-on.html</w:t>
      </w:r>
    </w:p>
  </w:comment>
  <w:comment w:id="192" w:author="Ritchie, Andrew C. [4]" w:date="2018-05-29T15:45:00Z" w:initials="RAC">
    <w:p w14:paraId="0D490E8F" w14:textId="30652821" w:rsidR="00AC6D57" w:rsidRDefault="00AC6D57">
      <w:pPr>
        <w:pStyle w:val="CommentText"/>
      </w:pPr>
      <w:r>
        <w:rPr>
          <w:rStyle w:val="CommentReference"/>
        </w:rPr>
        <w:annotationRef/>
      </w:r>
      <w:r>
        <w:t>Is this true of V1 and V2 or just MobileNetV2?</w:t>
      </w:r>
    </w:p>
  </w:comment>
  <w:comment w:id="225" w:author="Ritchie, Andrew C. [14]" w:date="2018-05-29T15:56:00Z" w:initials="RAC">
    <w:p w14:paraId="7D66A976" w14:textId="7A230E9C" w:rsidR="00573778" w:rsidRDefault="00573778">
      <w:pPr>
        <w:pStyle w:val="CommentText"/>
      </w:pPr>
      <w:r>
        <w:rPr>
          <w:rStyle w:val="CommentReference"/>
        </w:rPr>
        <w:annotationRef/>
      </w:r>
      <w:r>
        <w:t xml:space="preserve">I was confused by your description of true positives, false, positives, and false negatives. Also you didn’t mention </w:t>
      </w:r>
      <w:r w:rsidR="00311876">
        <w:t>true negatives, and the abbreviation was in there so I threw it in too.</w:t>
      </w:r>
    </w:p>
  </w:comment>
  <w:comment w:id="240" w:author="Daniel David Buscombe" w:date="2018-05-27T15:39:00Z" w:initials="DDB">
    <w:p w14:paraId="3D270B1C" w14:textId="67EFD025" w:rsidR="005D7197" w:rsidRDefault="005D7197">
      <w:pPr>
        <w:pStyle w:val="CommentText"/>
      </w:pPr>
      <w:r>
        <w:rPr>
          <w:rStyle w:val="CommentReference"/>
        </w:rPr>
        <w:annotationRef/>
      </w:r>
      <w:r>
        <w:t>Jon to add necessary details on data and image collection</w:t>
      </w:r>
    </w:p>
  </w:comment>
  <w:comment w:id="241" w:author="Daniel David Buscombe" w:date="2018-05-28T20:24:00Z" w:initials="DDB">
    <w:p w14:paraId="148F35EE" w14:textId="70D099D6" w:rsidR="005D7197" w:rsidRDefault="005D7197">
      <w:pPr>
        <w:pStyle w:val="CommentText"/>
      </w:pPr>
      <w:r>
        <w:rPr>
          <w:rStyle w:val="CommentReference"/>
        </w:rPr>
        <w:annotationRef/>
      </w:r>
      <w:r>
        <w:t xml:space="preserve">Check with </w:t>
      </w:r>
      <w:proofErr w:type="spellStart"/>
      <w:r>
        <w:t>chris</w:t>
      </w:r>
      <w:proofErr w:type="spellEnd"/>
      <w:r>
        <w:t xml:space="preserve"> permission to use these data</w:t>
      </w:r>
    </w:p>
  </w:comment>
  <w:comment w:id="242" w:author="Daniel David Buscombe" w:date="2018-05-28T20:25:00Z" w:initials="DDB">
    <w:p w14:paraId="1EB4A3B8" w14:textId="55AD8A21" w:rsidR="005D7197" w:rsidRDefault="005D7197">
      <w:pPr>
        <w:pStyle w:val="CommentText"/>
      </w:pPr>
      <w:r>
        <w:rPr>
          <w:rStyle w:val="CommentReference"/>
        </w:rPr>
        <w:annotationRef/>
      </w:r>
      <w:r>
        <w:t xml:space="preserve">Bottom line, does really well for image classification, and generally well for </w:t>
      </w:r>
      <w:proofErr w:type="spellStart"/>
      <w:r>
        <w:t>pixelwise</w:t>
      </w:r>
      <w:proofErr w:type="spellEnd"/>
      <w:r>
        <w:t xml:space="preserve"> classification, except for spatially isolated/small regions</w:t>
      </w:r>
    </w:p>
  </w:comment>
  <w:comment w:id="243" w:author="Ritchie, Andrew C. [15]" w:date="2018-05-29T16:07:00Z" w:initials="RAC">
    <w:p w14:paraId="13DB23BE" w14:textId="0012C314" w:rsidR="00777E6B" w:rsidRDefault="00777E6B">
      <w:pPr>
        <w:pStyle w:val="CommentText"/>
      </w:pPr>
      <w:r>
        <w:rPr>
          <w:rStyle w:val="CommentReference"/>
        </w:rPr>
        <w:annotationRef/>
      </w:r>
      <w:r>
        <w:t>Doesn’t the literature generally call these figures confusion matrices or error matrices (as opposed to “matrices of correspondences”)? I ask because the specific layout is a little counter-intuitive to me because I’m used to having the independent variables on the x-axis and the dependent variables on the Y-axis but in the specific case of confusion matrices that’s not the layout.</w:t>
      </w:r>
    </w:p>
  </w:comment>
  <w:comment w:id="245" w:author="Daniel David Buscombe" w:date="2018-05-28T20:26:00Z" w:initials="DDB">
    <w:p w14:paraId="6A999156" w14:textId="66A69E03" w:rsidR="005D7197" w:rsidRDefault="005D7197">
      <w:pPr>
        <w:pStyle w:val="CommentText"/>
      </w:pPr>
      <w:r>
        <w:rPr>
          <w:rStyle w:val="CommentReference"/>
        </w:rPr>
        <w:annotationRef/>
      </w:r>
      <w:r>
        <w:t>Come up with list of discussion points</w:t>
      </w:r>
    </w:p>
  </w:comment>
  <w:comment w:id="246" w:author="Daniel David Buscombe" w:date="2018-05-23T16:35:00Z" w:initials="DDB">
    <w:p w14:paraId="6AC96A22" w14:textId="48C08B65" w:rsidR="005D7197" w:rsidRDefault="005D7197">
      <w:pPr>
        <w:pStyle w:val="CommentText"/>
      </w:pPr>
      <w:r>
        <w:rPr>
          <w:rStyle w:val="CommentReference"/>
        </w:rPr>
        <w:annotationRef/>
      </w:r>
      <w:r>
        <w:t>Need to format for intended journal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370E18" w15:done="0"/>
  <w15:commentEx w15:paraId="1A53BD06" w15:done="0"/>
  <w15:commentEx w15:paraId="2C8642F9" w15:done="0"/>
  <w15:commentEx w15:paraId="541B0255" w15:done="0"/>
  <w15:commentEx w15:paraId="42A60D97" w15:done="0"/>
  <w15:commentEx w15:paraId="129DBF0E" w15:done="0"/>
  <w15:commentEx w15:paraId="78E93EB8" w15:done="0"/>
  <w15:commentEx w15:paraId="667B455F" w15:done="0"/>
  <w15:commentEx w15:paraId="4DDF69BD" w15:done="0"/>
  <w15:commentEx w15:paraId="1E79141F" w15:done="0"/>
  <w15:commentEx w15:paraId="299A73AE" w15:done="0"/>
  <w15:commentEx w15:paraId="172E9286" w15:done="0"/>
  <w15:commentEx w15:paraId="0D490E8F" w15:done="0"/>
  <w15:commentEx w15:paraId="7D66A976" w15:done="0"/>
  <w15:commentEx w15:paraId="3D270B1C" w15:done="0"/>
  <w15:commentEx w15:paraId="148F35EE" w15:done="0"/>
  <w15:commentEx w15:paraId="1EB4A3B8" w15:done="0"/>
  <w15:commentEx w15:paraId="13DB23BE" w15:done="0"/>
  <w15:commentEx w15:paraId="6A999156" w15:done="0"/>
  <w15:commentEx w15:paraId="6AC96A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72F7C"/>
    <w:multiLevelType w:val="hybridMultilevel"/>
    <w:tmpl w:val="8AAEB844"/>
    <w:lvl w:ilvl="0" w:tplc="0409000F">
      <w:start w:val="1"/>
      <w:numFmt w:val="decimal"/>
      <w:lvlText w:val="%1."/>
      <w:lvlJc w:val="left"/>
      <w:pPr>
        <w:ind w:left="720" w:hanging="360"/>
      </w:pPr>
    </w:lvl>
    <w:lvl w:ilvl="1" w:tplc="B15A718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75F56"/>
    <w:multiLevelType w:val="hybridMultilevel"/>
    <w:tmpl w:val="9A3C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David Buscombe">
    <w15:presenceInfo w15:providerId="None" w15:userId="Daniel David Buscombe"/>
  </w15:person>
  <w15:person w15:author="Ritchie, Andrew C.">
    <w15:presenceInfo w15:providerId="AD" w15:userId="S-1-5-21-3697291689-1161744426-439199626-140921"/>
  </w15:person>
  <w15:person w15:author="Ritchie, Andrew C. [2]">
    <w15:presenceInfo w15:providerId="AD" w15:userId="S-1-5-21-3697291689-1161744426-439199626-140921"/>
  </w15:person>
  <w15:person w15:author="Ritchie, Andrew C. [3]">
    <w15:presenceInfo w15:providerId="AD" w15:userId="S-1-5-21-3697291689-1161744426-439199626-140921"/>
  </w15:person>
  <w15:person w15:author="Ritchie, Andrew C. [4]">
    <w15:presenceInfo w15:providerId="AD" w15:userId="S-1-5-21-3697291689-1161744426-439199626-140921"/>
  </w15:person>
  <w15:person w15:author="Ritchie, Andrew C. [5]">
    <w15:presenceInfo w15:providerId="AD" w15:userId="S-1-5-21-3697291689-1161744426-439199626-140921"/>
  </w15:person>
  <w15:person w15:author="Ritchie, Andrew C. [6]">
    <w15:presenceInfo w15:providerId="AD" w15:userId="S-1-5-21-3697291689-1161744426-439199626-140921"/>
  </w15:person>
  <w15:person w15:author="Ritchie, Andrew C. [7]">
    <w15:presenceInfo w15:providerId="AD" w15:userId="S-1-5-21-3697291689-1161744426-439199626-140921"/>
  </w15:person>
  <w15:person w15:author="Ritchie, Andrew C. [8]">
    <w15:presenceInfo w15:providerId="AD" w15:userId="S-1-5-21-3697291689-1161744426-439199626-140921"/>
  </w15:person>
  <w15:person w15:author="Ritchie, Andrew C. [9]">
    <w15:presenceInfo w15:providerId="AD" w15:userId="S-1-5-21-3697291689-1161744426-439199626-140921"/>
  </w15:person>
  <w15:person w15:author="Ritchie, Andrew C. [10]">
    <w15:presenceInfo w15:providerId="AD" w15:userId="S-1-5-21-3697291689-1161744426-439199626-140921"/>
  </w15:person>
  <w15:person w15:author="Ritchie, Andrew C. [11]">
    <w15:presenceInfo w15:providerId="AD" w15:userId="S-1-5-21-3697291689-1161744426-439199626-140921"/>
  </w15:person>
  <w15:person w15:author="Ritchie, Andrew C. [12]">
    <w15:presenceInfo w15:providerId="AD" w15:userId="S-1-5-21-3697291689-1161744426-439199626-140921"/>
  </w15:person>
  <w15:person w15:author="Ritchie, Andrew C. [13]">
    <w15:presenceInfo w15:providerId="AD" w15:userId="S-1-5-21-3697291689-1161744426-439199626-140921"/>
  </w15:person>
  <w15:person w15:author="Ritchie, Andrew C. [14]">
    <w15:presenceInfo w15:providerId="AD" w15:userId="S-1-5-21-3697291689-1161744426-439199626-140921"/>
  </w15:person>
  <w15:person w15:author="Ritchie, Andrew C. [15]">
    <w15:presenceInfo w15:providerId="AD" w15:userId="S-1-5-21-3697291689-1161744426-439199626-1409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21"/>
    <w:rsid w:val="0001738E"/>
    <w:rsid w:val="00025258"/>
    <w:rsid w:val="00061A5C"/>
    <w:rsid w:val="000633D0"/>
    <w:rsid w:val="00080885"/>
    <w:rsid w:val="0008180C"/>
    <w:rsid w:val="000866E3"/>
    <w:rsid w:val="00087909"/>
    <w:rsid w:val="000B0F6E"/>
    <w:rsid w:val="000B7035"/>
    <w:rsid w:val="000C237B"/>
    <w:rsid w:val="000E1E5E"/>
    <w:rsid w:val="000E5FBF"/>
    <w:rsid w:val="000F0713"/>
    <w:rsid w:val="000F089D"/>
    <w:rsid w:val="00100CE6"/>
    <w:rsid w:val="0010252F"/>
    <w:rsid w:val="001202C8"/>
    <w:rsid w:val="00123411"/>
    <w:rsid w:val="00141398"/>
    <w:rsid w:val="00152A06"/>
    <w:rsid w:val="00157103"/>
    <w:rsid w:val="00160120"/>
    <w:rsid w:val="00177F83"/>
    <w:rsid w:val="00180582"/>
    <w:rsid w:val="00185D5E"/>
    <w:rsid w:val="0019333E"/>
    <w:rsid w:val="001A3398"/>
    <w:rsid w:val="001A4AE3"/>
    <w:rsid w:val="001B6747"/>
    <w:rsid w:val="001D4862"/>
    <w:rsid w:val="001E5AE9"/>
    <w:rsid w:val="002120F3"/>
    <w:rsid w:val="002131D6"/>
    <w:rsid w:val="002132F5"/>
    <w:rsid w:val="002141D3"/>
    <w:rsid w:val="00214DD6"/>
    <w:rsid w:val="00225BD5"/>
    <w:rsid w:val="00246437"/>
    <w:rsid w:val="00247503"/>
    <w:rsid w:val="002538BA"/>
    <w:rsid w:val="00257BDA"/>
    <w:rsid w:val="00262D20"/>
    <w:rsid w:val="002851A3"/>
    <w:rsid w:val="00293C4E"/>
    <w:rsid w:val="00295FF4"/>
    <w:rsid w:val="00296265"/>
    <w:rsid w:val="002971CB"/>
    <w:rsid w:val="002A1A5A"/>
    <w:rsid w:val="002B5C3F"/>
    <w:rsid w:val="002B6789"/>
    <w:rsid w:val="002E1156"/>
    <w:rsid w:val="002F3649"/>
    <w:rsid w:val="002F5814"/>
    <w:rsid w:val="002F5BD0"/>
    <w:rsid w:val="003029C9"/>
    <w:rsid w:val="00306F36"/>
    <w:rsid w:val="003074E2"/>
    <w:rsid w:val="00311876"/>
    <w:rsid w:val="00332489"/>
    <w:rsid w:val="00332651"/>
    <w:rsid w:val="00337D25"/>
    <w:rsid w:val="003426A4"/>
    <w:rsid w:val="0034483B"/>
    <w:rsid w:val="003467E0"/>
    <w:rsid w:val="0035164E"/>
    <w:rsid w:val="00355069"/>
    <w:rsid w:val="0036432A"/>
    <w:rsid w:val="003704AB"/>
    <w:rsid w:val="003756D8"/>
    <w:rsid w:val="00390B75"/>
    <w:rsid w:val="00391F39"/>
    <w:rsid w:val="003945CF"/>
    <w:rsid w:val="003A1B9D"/>
    <w:rsid w:val="003A2BFC"/>
    <w:rsid w:val="003A3D51"/>
    <w:rsid w:val="003A5B8C"/>
    <w:rsid w:val="003A6A74"/>
    <w:rsid w:val="003B145B"/>
    <w:rsid w:val="003B5D86"/>
    <w:rsid w:val="003D25E7"/>
    <w:rsid w:val="003D356B"/>
    <w:rsid w:val="003F659D"/>
    <w:rsid w:val="00400139"/>
    <w:rsid w:val="004028C6"/>
    <w:rsid w:val="00403A8F"/>
    <w:rsid w:val="00403CD0"/>
    <w:rsid w:val="004138D1"/>
    <w:rsid w:val="004140F5"/>
    <w:rsid w:val="00421E34"/>
    <w:rsid w:val="00427B40"/>
    <w:rsid w:val="00433E0E"/>
    <w:rsid w:val="004402B3"/>
    <w:rsid w:val="00442870"/>
    <w:rsid w:val="004428B6"/>
    <w:rsid w:val="004526C7"/>
    <w:rsid w:val="0045527F"/>
    <w:rsid w:val="00472A6A"/>
    <w:rsid w:val="0047359D"/>
    <w:rsid w:val="00474B59"/>
    <w:rsid w:val="00474BB6"/>
    <w:rsid w:val="0047718A"/>
    <w:rsid w:val="00487275"/>
    <w:rsid w:val="004B0327"/>
    <w:rsid w:val="004C79BF"/>
    <w:rsid w:val="004D110B"/>
    <w:rsid w:val="004D3DD9"/>
    <w:rsid w:val="004E2981"/>
    <w:rsid w:val="004E56D0"/>
    <w:rsid w:val="005046A7"/>
    <w:rsid w:val="00507E95"/>
    <w:rsid w:val="005106F4"/>
    <w:rsid w:val="005215F3"/>
    <w:rsid w:val="00527280"/>
    <w:rsid w:val="00541347"/>
    <w:rsid w:val="00544C47"/>
    <w:rsid w:val="00554292"/>
    <w:rsid w:val="0055585E"/>
    <w:rsid w:val="00563D6D"/>
    <w:rsid w:val="00573778"/>
    <w:rsid w:val="00576880"/>
    <w:rsid w:val="00586F0E"/>
    <w:rsid w:val="00586F6F"/>
    <w:rsid w:val="0059077B"/>
    <w:rsid w:val="005C2B21"/>
    <w:rsid w:val="005C36CC"/>
    <w:rsid w:val="005C6623"/>
    <w:rsid w:val="005D480E"/>
    <w:rsid w:val="005D48A2"/>
    <w:rsid w:val="005D7197"/>
    <w:rsid w:val="00600EB3"/>
    <w:rsid w:val="006076BE"/>
    <w:rsid w:val="0061060A"/>
    <w:rsid w:val="00621314"/>
    <w:rsid w:val="00621CE4"/>
    <w:rsid w:val="006274CD"/>
    <w:rsid w:val="006413C3"/>
    <w:rsid w:val="0068423C"/>
    <w:rsid w:val="0069459A"/>
    <w:rsid w:val="006B01AA"/>
    <w:rsid w:val="006C4734"/>
    <w:rsid w:val="006D2D86"/>
    <w:rsid w:val="006F0C7E"/>
    <w:rsid w:val="006F1D48"/>
    <w:rsid w:val="00706E1A"/>
    <w:rsid w:val="00711985"/>
    <w:rsid w:val="007177EA"/>
    <w:rsid w:val="007301EE"/>
    <w:rsid w:val="007377FB"/>
    <w:rsid w:val="007515BE"/>
    <w:rsid w:val="00762248"/>
    <w:rsid w:val="0077664D"/>
    <w:rsid w:val="00777E6B"/>
    <w:rsid w:val="00777F75"/>
    <w:rsid w:val="00792254"/>
    <w:rsid w:val="007A0B07"/>
    <w:rsid w:val="007A4FB0"/>
    <w:rsid w:val="007B44D6"/>
    <w:rsid w:val="007D20FD"/>
    <w:rsid w:val="007E126B"/>
    <w:rsid w:val="00800166"/>
    <w:rsid w:val="00800F91"/>
    <w:rsid w:val="00803B3F"/>
    <w:rsid w:val="00810B71"/>
    <w:rsid w:val="00811181"/>
    <w:rsid w:val="008217A3"/>
    <w:rsid w:val="0084563A"/>
    <w:rsid w:val="0088476E"/>
    <w:rsid w:val="0089276D"/>
    <w:rsid w:val="008939B7"/>
    <w:rsid w:val="00897810"/>
    <w:rsid w:val="008A0CA7"/>
    <w:rsid w:val="008A29D9"/>
    <w:rsid w:val="008A7792"/>
    <w:rsid w:val="008B54E4"/>
    <w:rsid w:val="008C6F53"/>
    <w:rsid w:val="008D0163"/>
    <w:rsid w:val="008E5A7D"/>
    <w:rsid w:val="009162AD"/>
    <w:rsid w:val="00917D30"/>
    <w:rsid w:val="00926FDA"/>
    <w:rsid w:val="00934F0B"/>
    <w:rsid w:val="009425B1"/>
    <w:rsid w:val="00942BCC"/>
    <w:rsid w:val="009448BC"/>
    <w:rsid w:val="009566AA"/>
    <w:rsid w:val="009576D7"/>
    <w:rsid w:val="0096339E"/>
    <w:rsid w:val="009731A6"/>
    <w:rsid w:val="00981C0C"/>
    <w:rsid w:val="009875B4"/>
    <w:rsid w:val="00991A0C"/>
    <w:rsid w:val="009C3BC6"/>
    <w:rsid w:val="009C4A5F"/>
    <w:rsid w:val="009D22A4"/>
    <w:rsid w:val="009D706D"/>
    <w:rsid w:val="009D7A9A"/>
    <w:rsid w:val="009F310B"/>
    <w:rsid w:val="009F4834"/>
    <w:rsid w:val="009F7439"/>
    <w:rsid w:val="00A05011"/>
    <w:rsid w:val="00A07543"/>
    <w:rsid w:val="00A12975"/>
    <w:rsid w:val="00A2305B"/>
    <w:rsid w:val="00A33F8A"/>
    <w:rsid w:val="00A43F7C"/>
    <w:rsid w:val="00A60E73"/>
    <w:rsid w:val="00A8244F"/>
    <w:rsid w:val="00A91738"/>
    <w:rsid w:val="00A94E51"/>
    <w:rsid w:val="00A95586"/>
    <w:rsid w:val="00AA227A"/>
    <w:rsid w:val="00AA24F2"/>
    <w:rsid w:val="00AA3C83"/>
    <w:rsid w:val="00AA3E68"/>
    <w:rsid w:val="00AA6711"/>
    <w:rsid w:val="00AB154F"/>
    <w:rsid w:val="00AB50F1"/>
    <w:rsid w:val="00AB7ED3"/>
    <w:rsid w:val="00AC6D57"/>
    <w:rsid w:val="00AD47F8"/>
    <w:rsid w:val="00AD5BEC"/>
    <w:rsid w:val="00AE0BD0"/>
    <w:rsid w:val="00AF17DE"/>
    <w:rsid w:val="00AF51CC"/>
    <w:rsid w:val="00B05DB9"/>
    <w:rsid w:val="00B25DF3"/>
    <w:rsid w:val="00B27DBD"/>
    <w:rsid w:val="00B27EE1"/>
    <w:rsid w:val="00B408E6"/>
    <w:rsid w:val="00B7428E"/>
    <w:rsid w:val="00B759C0"/>
    <w:rsid w:val="00B761BF"/>
    <w:rsid w:val="00B7698A"/>
    <w:rsid w:val="00B95C1B"/>
    <w:rsid w:val="00BB5AE4"/>
    <w:rsid w:val="00BC7417"/>
    <w:rsid w:val="00BD39C6"/>
    <w:rsid w:val="00BD51B1"/>
    <w:rsid w:val="00BD694B"/>
    <w:rsid w:val="00BE28D4"/>
    <w:rsid w:val="00BE7C37"/>
    <w:rsid w:val="00BF152B"/>
    <w:rsid w:val="00BF5402"/>
    <w:rsid w:val="00C04D12"/>
    <w:rsid w:val="00C20AE7"/>
    <w:rsid w:val="00C2206E"/>
    <w:rsid w:val="00C26877"/>
    <w:rsid w:val="00C40A40"/>
    <w:rsid w:val="00C62F92"/>
    <w:rsid w:val="00C649CB"/>
    <w:rsid w:val="00C70006"/>
    <w:rsid w:val="00C71673"/>
    <w:rsid w:val="00C729B5"/>
    <w:rsid w:val="00C77557"/>
    <w:rsid w:val="00C82230"/>
    <w:rsid w:val="00C8230D"/>
    <w:rsid w:val="00C87B1C"/>
    <w:rsid w:val="00C90AE4"/>
    <w:rsid w:val="00CB033D"/>
    <w:rsid w:val="00CB3657"/>
    <w:rsid w:val="00CD1FDC"/>
    <w:rsid w:val="00CF1629"/>
    <w:rsid w:val="00CF1F8B"/>
    <w:rsid w:val="00CF2B01"/>
    <w:rsid w:val="00D14237"/>
    <w:rsid w:val="00D15BA4"/>
    <w:rsid w:val="00D50CAA"/>
    <w:rsid w:val="00D52BA8"/>
    <w:rsid w:val="00D6065A"/>
    <w:rsid w:val="00D62E8A"/>
    <w:rsid w:val="00D67073"/>
    <w:rsid w:val="00D73A08"/>
    <w:rsid w:val="00D774E6"/>
    <w:rsid w:val="00D91474"/>
    <w:rsid w:val="00D97B99"/>
    <w:rsid w:val="00DB3C25"/>
    <w:rsid w:val="00DB7A41"/>
    <w:rsid w:val="00DC2E3D"/>
    <w:rsid w:val="00DC6C90"/>
    <w:rsid w:val="00DD1D9E"/>
    <w:rsid w:val="00DE0681"/>
    <w:rsid w:val="00DF60F8"/>
    <w:rsid w:val="00E366AD"/>
    <w:rsid w:val="00E62142"/>
    <w:rsid w:val="00E67099"/>
    <w:rsid w:val="00E75BDC"/>
    <w:rsid w:val="00E7799C"/>
    <w:rsid w:val="00E82D3F"/>
    <w:rsid w:val="00E833B1"/>
    <w:rsid w:val="00E938AD"/>
    <w:rsid w:val="00EB123D"/>
    <w:rsid w:val="00EB30E2"/>
    <w:rsid w:val="00EB75AF"/>
    <w:rsid w:val="00EC63BA"/>
    <w:rsid w:val="00EE1409"/>
    <w:rsid w:val="00EF1EF1"/>
    <w:rsid w:val="00EF528E"/>
    <w:rsid w:val="00F0027D"/>
    <w:rsid w:val="00F02D0C"/>
    <w:rsid w:val="00F04564"/>
    <w:rsid w:val="00F0612C"/>
    <w:rsid w:val="00F11695"/>
    <w:rsid w:val="00F26442"/>
    <w:rsid w:val="00F35D5A"/>
    <w:rsid w:val="00F521FD"/>
    <w:rsid w:val="00F6179B"/>
    <w:rsid w:val="00F7236A"/>
    <w:rsid w:val="00F828EF"/>
    <w:rsid w:val="00F940E5"/>
    <w:rsid w:val="00F95FB0"/>
    <w:rsid w:val="00FA2428"/>
    <w:rsid w:val="00FB326E"/>
    <w:rsid w:val="00FB4919"/>
    <w:rsid w:val="00FB6370"/>
    <w:rsid w:val="00FD231A"/>
    <w:rsid w:val="00FE064C"/>
    <w:rsid w:val="00FE0C56"/>
    <w:rsid w:val="00FE396F"/>
    <w:rsid w:val="00FF1CDB"/>
    <w:rsid w:val="00FF4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7BAE"/>
  <w15:chartTrackingRefBased/>
  <w15:docId w15:val="{A2AAEDD1-BE04-4CA8-922A-C0E7796D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03A8F"/>
    <w:pPr>
      <w:spacing w:after="200" w:line="240" w:lineRule="auto"/>
    </w:pPr>
    <w:rPr>
      <w:i/>
      <w:iCs/>
      <w:color w:val="44546A" w:themeColor="text2"/>
      <w:sz w:val="18"/>
      <w:szCs w:val="18"/>
    </w:rPr>
  </w:style>
  <w:style w:type="table" w:styleId="TableGrid">
    <w:name w:val="Table Grid"/>
    <w:basedOn w:val="TableNormal"/>
    <w:uiPriority w:val="39"/>
    <w:rsid w:val="00F61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799C"/>
    <w:rPr>
      <w:color w:val="0563C1" w:themeColor="hyperlink"/>
      <w:u w:val="single"/>
    </w:rPr>
  </w:style>
  <w:style w:type="character" w:styleId="CommentReference">
    <w:name w:val="annotation reference"/>
    <w:basedOn w:val="DefaultParagraphFont"/>
    <w:uiPriority w:val="99"/>
    <w:semiHidden/>
    <w:unhideWhenUsed/>
    <w:rsid w:val="00E833B1"/>
    <w:rPr>
      <w:sz w:val="16"/>
      <w:szCs w:val="16"/>
    </w:rPr>
  </w:style>
  <w:style w:type="paragraph" w:styleId="CommentText">
    <w:name w:val="annotation text"/>
    <w:basedOn w:val="Normal"/>
    <w:link w:val="CommentTextChar"/>
    <w:uiPriority w:val="99"/>
    <w:semiHidden/>
    <w:unhideWhenUsed/>
    <w:rsid w:val="00E833B1"/>
    <w:pPr>
      <w:spacing w:line="240" w:lineRule="auto"/>
    </w:pPr>
    <w:rPr>
      <w:sz w:val="20"/>
      <w:szCs w:val="20"/>
    </w:rPr>
  </w:style>
  <w:style w:type="character" w:customStyle="1" w:styleId="CommentTextChar">
    <w:name w:val="Comment Text Char"/>
    <w:basedOn w:val="DefaultParagraphFont"/>
    <w:link w:val="CommentText"/>
    <w:uiPriority w:val="99"/>
    <w:semiHidden/>
    <w:rsid w:val="00E833B1"/>
    <w:rPr>
      <w:sz w:val="20"/>
      <w:szCs w:val="20"/>
    </w:rPr>
  </w:style>
  <w:style w:type="paragraph" w:styleId="CommentSubject">
    <w:name w:val="annotation subject"/>
    <w:basedOn w:val="CommentText"/>
    <w:next w:val="CommentText"/>
    <w:link w:val="CommentSubjectChar"/>
    <w:uiPriority w:val="99"/>
    <w:semiHidden/>
    <w:unhideWhenUsed/>
    <w:rsid w:val="00E833B1"/>
    <w:rPr>
      <w:b/>
      <w:bCs/>
    </w:rPr>
  </w:style>
  <w:style w:type="character" w:customStyle="1" w:styleId="CommentSubjectChar">
    <w:name w:val="Comment Subject Char"/>
    <w:basedOn w:val="CommentTextChar"/>
    <w:link w:val="CommentSubject"/>
    <w:uiPriority w:val="99"/>
    <w:semiHidden/>
    <w:rsid w:val="00E833B1"/>
    <w:rPr>
      <w:b/>
      <w:bCs/>
      <w:sz w:val="20"/>
      <w:szCs w:val="20"/>
    </w:rPr>
  </w:style>
  <w:style w:type="paragraph" w:styleId="BalloonText">
    <w:name w:val="Balloon Text"/>
    <w:basedOn w:val="Normal"/>
    <w:link w:val="BalloonTextChar"/>
    <w:uiPriority w:val="99"/>
    <w:semiHidden/>
    <w:unhideWhenUsed/>
    <w:rsid w:val="00E83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3B1"/>
    <w:rPr>
      <w:rFonts w:ascii="Segoe UI" w:hAnsi="Segoe UI" w:cs="Segoe UI"/>
      <w:sz w:val="18"/>
      <w:szCs w:val="18"/>
    </w:rPr>
  </w:style>
  <w:style w:type="paragraph" w:styleId="ListParagraph">
    <w:name w:val="List Paragraph"/>
    <w:basedOn w:val="Normal"/>
    <w:uiPriority w:val="34"/>
    <w:qFormat/>
    <w:rsid w:val="002132F5"/>
    <w:pPr>
      <w:ind w:left="720"/>
      <w:contextualSpacing/>
    </w:pPr>
  </w:style>
  <w:style w:type="character" w:styleId="PlaceholderText">
    <w:name w:val="Placeholder Text"/>
    <w:basedOn w:val="DefaultParagraphFont"/>
    <w:uiPriority w:val="99"/>
    <w:semiHidden/>
    <w:rsid w:val="00A955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231369">
      <w:bodyDiv w:val="1"/>
      <w:marLeft w:val="0"/>
      <w:marRight w:val="0"/>
      <w:marTop w:val="0"/>
      <w:marBottom w:val="0"/>
      <w:divBdr>
        <w:top w:val="none" w:sz="0" w:space="0" w:color="auto"/>
        <w:left w:val="none" w:sz="0" w:space="0" w:color="auto"/>
        <w:bottom w:val="none" w:sz="0" w:space="0" w:color="auto"/>
        <w:right w:val="none" w:sz="0" w:space="0" w:color="auto"/>
      </w:divBdr>
      <w:divsChild>
        <w:div w:id="674501448">
          <w:marLeft w:val="480"/>
          <w:marRight w:val="0"/>
          <w:marTop w:val="0"/>
          <w:marBottom w:val="0"/>
          <w:divBdr>
            <w:top w:val="none" w:sz="0" w:space="0" w:color="auto"/>
            <w:left w:val="none" w:sz="0" w:space="0" w:color="auto"/>
            <w:bottom w:val="none" w:sz="0" w:space="0" w:color="auto"/>
            <w:right w:val="none" w:sz="0" w:space="0" w:color="auto"/>
          </w:divBdr>
          <w:divsChild>
            <w:div w:id="212272143">
              <w:marLeft w:val="0"/>
              <w:marRight w:val="0"/>
              <w:marTop w:val="0"/>
              <w:marBottom w:val="240"/>
              <w:divBdr>
                <w:top w:val="none" w:sz="0" w:space="0" w:color="auto"/>
                <w:left w:val="none" w:sz="0" w:space="0" w:color="auto"/>
                <w:bottom w:val="none" w:sz="0" w:space="0" w:color="auto"/>
                <w:right w:val="none" w:sz="0" w:space="0" w:color="auto"/>
              </w:divBdr>
            </w:div>
            <w:div w:id="1318531405">
              <w:marLeft w:val="0"/>
              <w:marRight w:val="0"/>
              <w:marTop w:val="0"/>
              <w:marBottom w:val="240"/>
              <w:divBdr>
                <w:top w:val="none" w:sz="0" w:space="0" w:color="auto"/>
                <w:left w:val="none" w:sz="0" w:space="0" w:color="auto"/>
                <w:bottom w:val="none" w:sz="0" w:space="0" w:color="auto"/>
                <w:right w:val="none" w:sz="0" w:space="0" w:color="auto"/>
              </w:divBdr>
            </w:div>
            <w:div w:id="16732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nsorflow.org/hub/modules/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374B5-536E-4844-A4F2-C7F84F7D9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17</Pages>
  <Words>6229</Words>
  <Characters>35510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41656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Ritchie, Andrew C</cp:lastModifiedBy>
  <cp:revision>5</cp:revision>
  <dcterms:created xsi:type="dcterms:W3CDTF">2018-05-29T20:03:00Z</dcterms:created>
  <dcterms:modified xsi:type="dcterms:W3CDTF">2018-05-29T23:18:00Z</dcterms:modified>
</cp:coreProperties>
</file>